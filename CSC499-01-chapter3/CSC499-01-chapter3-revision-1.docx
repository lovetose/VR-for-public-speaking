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674" w:rsidRDefault="00C41624">
      <w:pP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CHAPTER 3</w:t>
      </w:r>
    </w:p>
    <w:p w:rsidR="003E4674" w:rsidRDefault="003E4674">
      <w:pPr>
        <w:spacing w:after="0" w:line="240" w:lineRule="auto"/>
        <w:rPr>
          <w:rFonts w:ascii="Times New Roman" w:eastAsia="Times New Roman" w:hAnsi="Times New Roman" w:cs="Times New Roman"/>
          <w:sz w:val="24"/>
          <w:szCs w:val="24"/>
        </w:rPr>
      </w:pPr>
    </w:p>
    <w:p w:rsidR="003E4674" w:rsidRDefault="00C41624">
      <w:pPr>
        <w:spacing w:after="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SYSTEM ANALYSIS AND DESIGN</w:t>
      </w:r>
    </w:p>
    <w:p w:rsidR="003E4674" w:rsidRDefault="003E4674">
      <w:pPr>
        <w:spacing w:after="0" w:line="240" w:lineRule="auto"/>
        <w:rPr>
          <w:rFonts w:ascii="Times New Roman" w:eastAsia="Times New Roman" w:hAnsi="Times New Roman" w:cs="Times New Roman"/>
          <w:sz w:val="24"/>
          <w:szCs w:val="24"/>
        </w:rPr>
      </w:pPr>
    </w:p>
    <w:p w:rsidR="003E4674" w:rsidRDefault="003E4674">
      <w:pPr>
        <w:spacing w:after="0" w:line="240" w:lineRule="auto"/>
        <w:rPr>
          <w:rFonts w:ascii="Times New Roman" w:eastAsia="Times New Roman" w:hAnsi="Times New Roman" w:cs="Times New Roman"/>
          <w:sz w:val="24"/>
          <w:szCs w:val="24"/>
        </w:rPr>
      </w:pPr>
    </w:p>
    <w:p w:rsidR="003E4674" w:rsidRDefault="00C4162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Introduction</w:t>
      </w:r>
    </w:p>
    <w:p w:rsidR="003E4674" w:rsidRDefault="003E4674">
      <w:pPr>
        <w:spacing w:after="0" w:line="240" w:lineRule="auto"/>
        <w:ind w:firstLine="567"/>
        <w:rPr>
          <w:rFonts w:ascii="Times New Roman" w:eastAsia="Times New Roman" w:hAnsi="Times New Roman" w:cs="Times New Roman"/>
          <w:sz w:val="24"/>
          <w:szCs w:val="24"/>
        </w:rPr>
      </w:pPr>
    </w:p>
    <w:p w:rsidR="003E4674" w:rsidRDefault="00C41624">
      <w:pPr>
        <w:spacing w:after="0"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describes the design of the project. System analysis and design</w:t>
      </w:r>
      <w:ins w:id="0" w:author="Shubhashree" w:date="2019-11-30T22:37:00Z">
        <w:r w:rsidR="00DA6245">
          <w:rPr>
            <w:rFonts w:ascii="Times New Roman" w:eastAsia="Times New Roman" w:hAnsi="Times New Roman" w:cs="Times New Roman"/>
            <w:sz w:val="24"/>
            <w:szCs w:val="24"/>
          </w:rPr>
          <w:t xml:space="preserve"> are</w:t>
        </w:r>
      </w:ins>
      <w:r>
        <w:rPr>
          <w:rFonts w:ascii="Times New Roman" w:eastAsia="Times New Roman" w:hAnsi="Times New Roman" w:cs="Times New Roman"/>
          <w:sz w:val="24"/>
          <w:szCs w:val="24"/>
        </w:rPr>
        <w:t xml:space="preserve"> the most important tasks in a project because a good design can help to reduce problems that might happen in the future. Especially, this chapter is about the structure and appear</w:t>
      </w:r>
      <w:r>
        <w:rPr>
          <w:rFonts w:ascii="Times New Roman" w:eastAsia="Times New Roman" w:hAnsi="Times New Roman" w:cs="Times New Roman"/>
          <w:sz w:val="24"/>
          <w:szCs w:val="24"/>
        </w:rPr>
        <w:t>ance of the software. First, it covers how speakers can use the software to practice public speaking. Second, it shows the design of the database which is made for it to work efficiently with the software. Finally, this chapter also includes the use-case d</w:t>
      </w:r>
      <w:r>
        <w:rPr>
          <w:rFonts w:ascii="Times New Roman" w:eastAsia="Times New Roman" w:hAnsi="Times New Roman" w:cs="Times New Roman"/>
          <w:sz w:val="24"/>
          <w:szCs w:val="24"/>
        </w:rPr>
        <w:t>iagram, flow chart, and more.</w:t>
      </w:r>
    </w:p>
    <w:p w:rsidR="003E4674" w:rsidRDefault="003E4674">
      <w:pPr>
        <w:tabs>
          <w:tab w:val="left" w:pos="4119"/>
        </w:tabs>
        <w:rPr>
          <w:rFonts w:ascii="Times New Roman" w:eastAsia="Times New Roman" w:hAnsi="Times New Roman" w:cs="Times New Roman"/>
        </w:rPr>
      </w:pPr>
    </w:p>
    <w:p w:rsidR="003E4674" w:rsidRDefault="003E4674">
      <w:pPr>
        <w:tabs>
          <w:tab w:val="left" w:pos="4119"/>
        </w:tabs>
        <w:rPr>
          <w:rFonts w:ascii="Times New Roman" w:eastAsia="Times New Roman" w:hAnsi="Times New Roman" w:cs="Times New Roman"/>
        </w:rPr>
      </w:pPr>
    </w:p>
    <w:p w:rsidR="003E4674" w:rsidRDefault="00C4162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Existing System Analysis</w:t>
      </w:r>
    </w:p>
    <w:p w:rsidR="003E4674" w:rsidRDefault="003E4674">
      <w:pPr>
        <w:spacing w:after="0" w:line="240" w:lineRule="auto"/>
        <w:rPr>
          <w:rFonts w:ascii="Times New Roman" w:eastAsia="Times New Roman" w:hAnsi="Times New Roman" w:cs="Times New Roman"/>
          <w:sz w:val="24"/>
          <w:szCs w:val="24"/>
        </w:rPr>
      </w:pPr>
    </w:p>
    <w:p w:rsidR="003E4674" w:rsidRDefault="00C41624">
      <w:pPr>
        <w:spacing w:after="0"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applications available in the market, made for users to practice public speech, and most of these are mobile applications. Table 3.1 shows the comparison of the VR Speech with oth</w:t>
      </w:r>
      <w:r>
        <w:rPr>
          <w:rFonts w:ascii="Times New Roman" w:eastAsia="Times New Roman" w:hAnsi="Times New Roman" w:cs="Times New Roman"/>
          <w:sz w:val="24"/>
          <w:szCs w:val="24"/>
        </w:rPr>
        <w:t>er public speaking applications.</w:t>
      </w:r>
    </w:p>
    <w:p w:rsidR="003E4674" w:rsidRDefault="003E4674">
      <w:pPr>
        <w:spacing w:after="0" w:line="240" w:lineRule="auto"/>
        <w:rPr>
          <w:rFonts w:ascii="Times New Roman" w:eastAsia="Times New Roman" w:hAnsi="Times New Roman" w:cs="Times New Roman"/>
          <w:sz w:val="24"/>
          <w:szCs w:val="24"/>
        </w:rPr>
      </w:pPr>
    </w:p>
    <w:p w:rsidR="003E4674" w:rsidRDefault="003E4674">
      <w:pPr>
        <w:spacing w:after="0" w:line="240" w:lineRule="auto"/>
        <w:rPr>
          <w:rFonts w:ascii="Times New Roman" w:eastAsia="Times New Roman" w:hAnsi="Times New Roman" w:cs="Times New Roman"/>
          <w:sz w:val="24"/>
          <w:szCs w:val="24"/>
        </w:rPr>
      </w:pPr>
    </w:p>
    <w:p w:rsidR="003E4674" w:rsidRDefault="003E4674">
      <w:pPr>
        <w:spacing w:after="0" w:line="240" w:lineRule="auto"/>
        <w:rPr>
          <w:rFonts w:ascii="Times New Roman" w:eastAsia="Times New Roman" w:hAnsi="Times New Roman" w:cs="Times New Roman"/>
          <w:sz w:val="24"/>
          <w:szCs w:val="24"/>
        </w:rPr>
      </w:pPr>
    </w:p>
    <w:p w:rsidR="003E4674" w:rsidRDefault="003E4674">
      <w:pPr>
        <w:spacing w:after="0" w:line="240" w:lineRule="auto"/>
        <w:rPr>
          <w:rFonts w:ascii="Times New Roman" w:eastAsia="Times New Roman" w:hAnsi="Times New Roman" w:cs="Times New Roman"/>
          <w:sz w:val="24"/>
          <w:szCs w:val="24"/>
        </w:rPr>
      </w:pPr>
    </w:p>
    <w:p w:rsidR="003E4674" w:rsidRDefault="003E4674">
      <w:pPr>
        <w:spacing w:after="0" w:line="240" w:lineRule="auto"/>
        <w:rPr>
          <w:rFonts w:ascii="Times New Roman" w:eastAsia="Times New Roman" w:hAnsi="Times New Roman" w:cs="Times New Roman"/>
          <w:sz w:val="24"/>
          <w:szCs w:val="24"/>
        </w:rPr>
      </w:pPr>
    </w:p>
    <w:p w:rsidR="003E4674" w:rsidRDefault="003E4674">
      <w:pPr>
        <w:spacing w:after="0" w:line="240" w:lineRule="auto"/>
        <w:rPr>
          <w:rFonts w:ascii="Times New Roman" w:eastAsia="Times New Roman" w:hAnsi="Times New Roman" w:cs="Times New Roman"/>
          <w:sz w:val="24"/>
          <w:szCs w:val="24"/>
        </w:rPr>
      </w:pPr>
    </w:p>
    <w:p w:rsidR="003E4674" w:rsidRDefault="003E4674">
      <w:pPr>
        <w:spacing w:after="0" w:line="240" w:lineRule="auto"/>
        <w:rPr>
          <w:rFonts w:ascii="Times New Roman" w:eastAsia="Times New Roman" w:hAnsi="Times New Roman" w:cs="Times New Roman"/>
          <w:sz w:val="24"/>
          <w:szCs w:val="24"/>
        </w:rPr>
      </w:pPr>
    </w:p>
    <w:p w:rsidR="003E4674" w:rsidRDefault="003E4674">
      <w:pPr>
        <w:spacing w:after="0" w:line="240" w:lineRule="auto"/>
        <w:rPr>
          <w:rFonts w:ascii="Times New Roman" w:eastAsia="Times New Roman" w:hAnsi="Times New Roman" w:cs="Times New Roman"/>
          <w:sz w:val="24"/>
          <w:szCs w:val="24"/>
        </w:rPr>
      </w:pPr>
    </w:p>
    <w:p w:rsidR="003E4674" w:rsidRDefault="003E4674">
      <w:pPr>
        <w:spacing w:after="0" w:line="240" w:lineRule="auto"/>
        <w:rPr>
          <w:rFonts w:ascii="Times New Roman" w:eastAsia="Times New Roman" w:hAnsi="Times New Roman" w:cs="Times New Roman"/>
          <w:sz w:val="24"/>
          <w:szCs w:val="24"/>
        </w:rPr>
      </w:pPr>
    </w:p>
    <w:p w:rsidR="003E4674" w:rsidRDefault="003E4674">
      <w:pPr>
        <w:spacing w:after="0" w:line="240" w:lineRule="auto"/>
        <w:rPr>
          <w:rFonts w:ascii="Times New Roman" w:eastAsia="Times New Roman" w:hAnsi="Times New Roman" w:cs="Times New Roman"/>
          <w:sz w:val="24"/>
          <w:szCs w:val="24"/>
        </w:rPr>
      </w:pPr>
    </w:p>
    <w:p w:rsidR="003E4674" w:rsidRDefault="003E4674">
      <w:pPr>
        <w:spacing w:after="0" w:line="240" w:lineRule="auto"/>
        <w:rPr>
          <w:rFonts w:ascii="Times New Roman" w:eastAsia="Times New Roman" w:hAnsi="Times New Roman" w:cs="Times New Roman"/>
          <w:sz w:val="24"/>
          <w:szCs w:val="24"/>
        </w:rPr>
      </w:pPr>
    </w:p>
    <w:p w:rsidR="003E4674" w:rsidRDefault="003E4674">
      <w:pPr>
        <w:spacing w:after="0" w:line="240" w:lineRule="auto"/>
        <w:rPr>
          <w:rFonts w:ascii="Times New Roman" w:eastAsia="Times New Roman" w:hAnsi="Times New Roman" w:cs="Times New Roman"/>
          <w:sz w:val="24"/>
          <w:szCs w:val="24"/>
        </w:rPr>
      </w:pPr>
    </w:p>
    <w:p w:rsidR="003E4674" w:rsidRDefault="003E4674">
      <w:pPr>
        <w:spacing w:after="0" w:line="240" w:lineRule="auto"/>
        <w:rPr>
          <w:rFonts w:ascii="Times New Roman" w:eastAsia="Times New Roman" w:hAnsi="Times New Roman" w:cs="Times New Roman"/>
          <w:sz w:val="24"/>
          <w:szCs w:val="24"/>
        </w:rPr>
      </w:pPr>
    </w:p>
    <w:p w:rsidR="003E4674" w:rsidRDefault="003E4674">
      <w:pPr>
        <w:spacing w:after="0" w:line="240" w:lineRule="auto"/>
        <w:rPr>
          <w:rFonts w:ascii="Times New Roman" w:eastAsia="Times New Roman" w:hAnsi="Times New Roman" w:cs="Times New Roman"/>
          <w:sz w:val="24"/>
          <w:szCs w:val="24"/>
        </w:rPr>
      </w:pPr>
    </w:p>
    <w:p w:rsidR="003E4674" w:rsidRDefault="003E4674">
      <w:pPr>
        <w:spacing w:after="0" w:line="240" w:lineRule="auto"/>
        <w:rPr>
          <w:rFonts w:ascii="Times New Roman" w:eastAsia="Times New Roman" w:hAnsi="Times New Roman" w:cs="Times New Roman"/>
          <w:sz w:val="24"/>
          <w:szCs w:val="24"/>
        </w:rPr>
      </w:pPr>
    </w:p>
    <w:p w:rsidR="003E4674" w:rsidRDefault="003E4674">
      <w:pPr>
        <w:spacing w:after="0" w:line="240" w:lineRule="auto"/>
        <w:rPr>
          <w:rFonts w:ascii="Times New Roman" w:eastAsia="Times New Roman" w:hAnsi="Times New Roman" w:cs="Times New Roman"/>
          <w:sz w:val="24"/>
          <w:szCs w:val="24"/>
        </w:rPr>
      </w:pPr>
    </w:p>
    <w:p w:rsidR="003E4674" w:rsidRDefault="00C4162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3.1: Existing System Analysis</w:t>
      </w:r>
    </w:p>
    <w:p w:rsidR="003E4674" w:rsidRDefault="003E4674">
      <w:pPr>
        <w:rPr>
          <w:rFonts w:ascii="Times New Roman" w:eastAsia="Times New Roman" w:hAnsi="Times New Roman" w:cs="Times New Roman"/>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3E4674">
        <w:tc>
          <w:tcPr>
            <w:tcW w:w="4675" w:type="dxa"/>
            <w:shd w:val="clear" w:color="auto" w:fill="FFE599"/>
          </w:tcPr>
          <w:p w:rsidR="003E4674" w:rsidRDefault="00C41624">
            <w:pPr>
              <w:tabs>
                <w:tab w:val="left" w:pos="370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Ovation VR</w:t>
            </w:r>
          </w:p>
          <w:p w:rsidR="003E4674" w:rsidRDefault="003E4674">
            <w:pPr>
              <w:tabs>
                <w:tab w:val="left" w:pos="3700"/>
              </w:tabs>
              <w:jc w:val="center"/>
              <w:rPr>
                <w:rFonts w:ascii="Times New Roman" w:eastAsia="Times New Roman" w:hAnsi="Times New Roman" w:cs="Times New Roman"/>
              </w:rPr>
            </w:pPr>
          </w:p>
        </w:tc>
        <w:tc>
          <w:tcPr>
            <w:tcW w:w="4675" w:type="dxa"/>
            <w:shd w:val="clear" w:color="auto" w:fill="FFE599"/>
          </w:tcPr>
          <w:p w:rsidR="003E4674" w:rsidRDefault="00C4162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VR Speech</w:t>
            </w:r>
          </w:p>
        </w:tc>
      </w:tr>
      <w:tr w:rsidR="003E4674">
        <w:tc>
          <w:tcPr>
            <w:tcW w:w="4675" w:type="dxa"/>
          </w:tcPr>
          <w:p w:rsidR="003E4674" w:rsidRDefault="00C41624">
            <w:pPr>
              <w:rPr>
                <w:rFonts w:ascii="Times New Roman" w:eastAsia="Times New Roman" w:hAnsi="Times New Roman" w:cs="Times New Roman"/>
              </w:rPr>
            </w:pPr>
            <w:r>
              <w:rPr>
                <w:rFonts w:ascii="Times New Roman" w:eastAsia="Times New Roman" w:hAnsi="Times New Roman" w:cs="Times New Roman"/>
              </w:rPr>
              <w:t>Cannot detect user’s heart rate and confidence  level  while speaking</w:t>
            </w:r>
          </w:p>
        </w:tc>
        <w:tc>
          <w:tcPr>
            <w:tcW w:w="4675" w:type="dxa"/>
          </w:tcPr>
          <w:p w:rsidR="003E4674" w:rsidRDefault="00C41624">
            <w:pPr>
              <w:rPr>
                <w:rFonts w:ascii="Times New Roman" w:eastAsia="Times New Roman" w:hAnsi="Times New Roman" w:cs="Times New Roman"/>
              </w:rPr>
            </w:pPr>
            <w:r>
              <w:rPr>
                <w:rFonts w:ascii="Times New Roman" w:eastAsia="Times New Roman" w:hAnsi="Times New Roman" w:cs="Times New Roman"/>
              </w:rPr>
              <w:t>Use wrist device SDK to implement data from user’s heart rate to measure confidence level of the user.</w:t>
            </w:r>
          </w:p>
          <w:p w:rsidR="003E4674" w:rsidRDefault="003E4674">
            <w:pPr>
              <w:rPr>
                <w:rFonts w:ascii="Times New Roman" w:eastAsia="Times New Roman" w:hAnsi="Times New Roman" w:cs="Times New Roman"/>
              </w:rPr>
            </w:pPr>
          </w:p>
        </w:tc>
      </w:tr>
      <w:tr w:rsidR="003E4674">
        <w:tc>
          <w:tcPr>
            <w:tcW w:w="4675" w:type="dxa"/>
          </w:tcPr>
          <w:p w:rsidR="003E4674" w:rsidRDefault="00C41624">
            <w:pPr>
              <w:rPr>
                <w:rFonts w:ascii="Times New Roman" w:eastAsia="Times New Roman" w:hAnsi="Times New Roman" w:cs="Times New Roman"/>
              </w:rPr>
            </w:pPr>
            <w:r>
              <w:rPr>
                <w:rFonts w:ascii="Times New Roman" w:eastAsia="Times New Roman" w:hAnsi="Times New Roman" w:cs="Times New Roman"/>
              </w:rPr>
              <w:t>Can detect filler words that users use while speaking.</w:t>
            </w:r>
          </w:p>
          <w:p w:rsidR="003E4674" w:rsidRDefault="003E4674">
            <w:pPr>
              <w:rPr>
                <w:rFonts w:ascii="Times New Roman" w:eastAsia="Times New Roman" w:hAnsi="Times New Roman" w:cs="Times New Roman"/>
              </w:rPr>
            </w:pPr>
          </w:p>
        </w:tc>
        <w:tc>
          <w:tcPr>
            <w:tcW w:w="4675" w:type="dxa"/>
          </w:tcPr>
          <w:p w:rsidR="003E4674" w:rsidRDefault="00C41624">
            <w:pPr>
              <w:rPr>
                <w:rFonts w:ascii="Times New Roman" w:eastAsia="Times New Roman" w:hAnsi="Times New Roman" w:cs="Times New Roman"/>
              </w:rPr>
            </w:pPr>
            <w:r>
              <w:rPr>
                <w:rFonts w:ascii="Times New Roman" w:eastAsia="Times New Roman" w:hAnsi="Times New Roman" w:cs="Times New Roman"/>
              </w:rPr>
              <w:t>Can detect filler words that users use while speaking</w:t>
            </w:r>
          </w:p>
        </w:tc>
      </w:tr>
      <w:tr w:rsidR="003E4674">
        <w:tc>
          <w:tcPr>
            <w:tcW w:w="4675" w:type="dxa"/>
          </w:tcPr>
          <w:p w:rsidR="003E4674" w:rsidRDefault="00C41624">
            <w:pPr>
              <w:rPr>
                <w:rFonts w:ascii="Times New Roman" w:eastAsia="Times New Roman" w:hAnsi="Times New Roman" w:cs="Times New Roman"/>
              </w:rPr>
            </w:pPr>
            <w:r>
              <w:rPr>
                <w:rFonts w:ascii="Times New Roman" w:eastAsia="Times New Roman" w:hAnsi="Times New Roman" w:cs="Times New Roman"/>
              </w:rPr>
              <w:t>Can detect user’s head direction via virtual reality device.</w:t>
            </w:r>
          </w:p>
          <w:p w:rsidR="003E4674" w:rsidRDefault="003E4674">
            <w:pPr>
              <w:rPr>
                <w:rFonts w:ascii="Times New Roman" w:eastAsia="Times New Roman" w:hAnsi="Times New Roman" w:cs="Times New Roman"/>
              </w:rPr>
            </w:pPr>
          </w:p>
        </w:tc>
        <w:tc>
          <w:tcPr>
            <w:tcW w:w="4675" w:type="dxa"/>
          </w:tcPr>
          <w:p w:rsidR="003E4674" w:rsidRDefault="00C41624">
            <w:pPr>
              <w:rPr>
                <w:rFonts w:ascii="Times New Roman" w:eastAsia="Times New Roman" w:hAnsi="Times New Roman" w:cs="Times New Roman"/>
              </w:rPr>
            </w:pPr>
            <w:r>
              <w:rPr>
                <w:rFonts w:ascii="Times New Roman" w:eastAsia="Times New Roman" w:hAnsi="Times New Roman" w:cs="Times New Roman"/>
              </w:rPr>
              <w:t>Can detect user’s head direction via virtual reality device.</w:t>
            </w:r>
          </w:p>
        </w:tc>
      </w:tr>
      <w:tr w:rsidR="003E4674">
        <w:tc>
          <w:tcPr>
            <w:tcW w:w="4675" w:type="dxa"/>
          </w:tcPr>
          <w:p w:rsidR="003E4674" w:rsidRDefault="00C41624">
            <w:pPr>
              <w:rPr>
                <w:rFonts w:ascii="Times New Roman" w:eastAsia="Times New Roman" w:hAnsi="Times New Roman" w:cs="Times New Roman"/>
              </w:rPr>
            </w:pPr>
            <w:r>
              <w:rPr>
                <w:rFonts w:ascii="Times New Roman" w:eastAsia="Times New Roman" w:hAnsi="Times New Roman" w:cs="Times New Roman"/>
              </w:rPr>
              <w:t>Audiences are just a model sitting still in a room.</w:t>
            </w:r>
          </w:p>
        </w:tc>
        <w:tc>
          <w:tcPr>
            <w:tcW w:w="4675" w:type="dxa"/>
          </w:tcPr>
          <w:p w:rsidR="003E4674" w:rsidRDefault="00C41624">
            <w:pPr>
              <w:rPr>
                <w:rFonts w:ascii="Times New Roman" w:eastAsia="Times New Roman" w:hAnsi="Times New Roman" w:cs="Times New Roman"/>
              </w:rPr>
            </w:pPr>
            <w:r>
              <w:rPr>
                <w:rFonts w:ascii="Times New Roman" w:eastAsia="Times New Roman" w:hAnsi="Times New Roman" w:cs="Times New Roman"/>
              </w:rPr>
              <w:t>Can detect user’s performance and make audiences react in a related way</w:t>
            </w:r>
          </w:p>
          <w:p w:rsidR="003E4674" w:rsidRDefault="003E4674"/>
        </w:tc>
      </w:tr>
    </w:tbl>
    <w:p w:rsidR="003E4674" w:rsidRDefault="003E4674">
      <w:pPr>
        <w:spacing w:after="0" w:line="480" w:lineRule="auto"/>
        <w:rPr>
          <w:rFonts w:ascii="Times New Roman" w:eastAsia="Times New Roman" w:hAnsi="Times New Roman" w:cs="Times New Roman"/>
          <w:b/>
          <w:sz w:val="28"/>
          <w:szCs w:val="28"/>
        </w:rPr>
      </w:pPr>
    </w:p>
    <w:p w:rsidR="003E4674" w:rsidRDefault="00C41624">
      <w:pPr>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User Requirements Analysis</w:t>
      </w:r>
    </w:p>
    <w:p w:rsidR="003E4674" w:rsidRDefault="00C41624">
      <w:pPr>
        <w:spacing w:after="0" w:line="48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how the users interact with the application. Users can do the following in this application.</w:t>
      </w:r>
      <w:r>
        <w:rPr>
          <w:rFonts w:ascii="Times New Roman" w:eastAsia="Times New Roman" w:hAnsi="Times New Roman" w:cs="Times New Roman"/>
          <w:sz w:val="24"/>
          <w:szCs w:val="24"/>
        </w:rPr>
        <w:tab/>
      </w:r>
    </w:p>
    <w:p w:rsidR="003E4674" w:rsidRDefault="00C41624">
      <w:pPr>
        <w:spacing w:after="0" w:line="480" w:lineRule="auto"/>
        <w:ind w:firstLine="567"/>
        <w:rPr>
          <w:rFonts w:ascii="Times New Roman" w:eastAsia="Times New Roman" w:hAnsi="Times New Roman" w:cs="Times New Roman"/>
          <w:sz w:val="24"/>
          <w:szCs w:val="24"/>
        </w:rPr>
      </w:pPr>
      <w:r>
        <w:rPr>
          <w:rFonts w:ascii="Times New Roman" w:eastAsia="Times New Roman" w:hAnsi="Times New Roman" w:cs="Times New Roman"/>
          <w:b/>
          <w:sz w:val="26"/>
          <w:szCs w:val="26"/>
        </w:rPr>
        <w:t>3.3.1 Functional Requirement</w:t>
      </w:r>
    </w:p>
    <w:p w:rsidR="003E4674" w:rsidRDefault="00C41624">
      <w:pPr>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main menu which includes:</w:t>
      </w:r>
    </w:p>
    <w:p w:rsidR="003E4674" w:rsidRDefault="00C41624">
      <w:pPr>
        <w:numPr>
          <w:ilvl w:val="1"/>
          <w:numId w:val="1"/>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Start </w:t>
      </w:r>
      <w:r>
        <w:rPr>
          <w:rFonts w:ascii="Times New Roman" w:eastAsia="Times New Roman" w:hAnsi="Times New Roman" w:cs="Times New Roman"/>
          <w:sz w:val="24"/>
          <w:szCs w:val="24"/>
        </w:rPr>
        <w:t>to go into the room to start speaking</w:t>
      </w:r>
    </w:p>
    <w:p w:rsidR="003E4674" w:rsidRDefault="00C41624">
      <w:pPr>
        <w:numPr>
          <w:ilvl w:val="1"/>
          <w:numId w:val="1"/>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Profile </w:t>
      </w:r>
      <w:r>
        <w:rPr>
          <w:rFonts w:ascii="Times New Roman" w:eastAsia="Times New Roman" w:hAnsi="Times New Roman" w:cs="Times New Roman"/>
          <w:sz w:val="24"/>
          <w:szCs w:val="24"/>
        </w:rPr>
        <w:t>showing the score of the player after each session</w:t>
      </w:r>
    </w:p>
    <w:p w:rsidR="003E4674" w:rsidRDefault="00C41624">
      <w:pPr>
        <w:numPr>
          <w:ilvl w:val="1"/>
          <w:numId w:val="1"/>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Exit</w:t>
      </w:r>
      <w:r>
        <w:rPr>
          <w:rFonts w:ascii="Times New Roman" w:eastAsia="Times New Roman" w:hAnsi="Times New Roman" w:cs="Times New Roman"/>
          <w:sz w:val="24"/>
          <w:szCs w:val="24"/>
        </w:rPr>
        <w:t xml:space="preserve"> to exit the game</w:t>
      </w:r>
    </w:p>
    <w:p w:rsidR="003E4674" w:rsidRDefault="00C41624">
      <w:pPr>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use hand controller to select from the menu and hold it to detect the hand gesture</w:t>
      </w:r>
    </w:p>
    <w:p w:rsidR="003E4674" w:rsidRDefault="00C41624">
      <w:pPr>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speaking session, player can choose</w:t>
      </w:r>
      <w:r>
        <w:rPr>
          <w:rFonts w:ascii="Times New Roman" w:eastAsia="Times New Roman" w:hAnsi="Times New Roman" w:cs="Times New Roman"/>
          <w:sz w:val="24"/>
          <w:szCs w:val="24"/>
        </w:rPr>
        <w:t xml:space="preserve"> either to speak again or go back to main menu; the score and concluded result will show after each session and user can choose to see their personal score.</w:t>
      </w:r>
    </w:p>
    <w:p w:rsidR="003E4674" w:rsidRDefault="00C41624">
      <w:pPr>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see their average heart rate during each session.</w:t>
      </w:r>
      <w:r>
        <w:rPr>
          <w:rFonts w:ascii="Times New Roman" w:eastAsia="Times New Roman" w:hAnsi="Times New Roman" w:cs="Times New Roman"/>
          <w:sz w:val="24"/>
          <w:szCs w:val="24"/>
        </w:rPr>
        <w:tab/>
      </w:r>
    </w:p>
    <w:p w:rsidR="003E4674" w:rsidRDefault="003E4674">
      <w:pPr>
        <w:spacing w:after="0" w:line="360" w:lineRule="auto"/>
        <w:ind w:left="720" w:firstLine="720"/>
        <w:rPr>
          <w:rFonts w:ascii="Times New Roman" w:eastAsia="Times New Roman" w:hAnsi="Times New Roman" w:cs="Times New Roman"/>
          <w:sz w:val="24"/>
          <w:szCs w:val="24"/>
        </w:rPr>
      </w:pPr>
    </w:p>
    <w:p w:rsidR="003E4674" w:rsidRDefault="00C41624">
      <w:pPr>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rPr>
        <w:tab/>
        <w:t xml:space="preserve">3.3.2 </w:t>
      </w:r>
      <w:r>
        <w:rPr>
          <w:rFonts w:ascii="Times New Roman" w:eastAsia="Times New Roman" w:hAnsi="Times New Roman" w:cs="Times New Roman"/>
          <w:b/>
          <w:sz w:val="28"/>
          <w:szCs w:val="28"/>
        </w:rPr>
        <w:t>Non-functional Requirements</w:t>
      </w:r>
    </w:p>
    <w:p w:rsidR="003E4674" w:rsidRDefault="00C41624">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w:t>
      </w:r>
      <w:r>
        <w:rPr>
          <w:rFonts w:ascii="Times New Roman" w:eastAsia="Times New Roman" w:hAnsi="Times New Roman" w:cs="Times New Roman"/>
          <w:sz w:val="24"/>
          <w:szCs w:val="24"/>
        </w:rPr>
        <w:t>r-friendly system</w:t>
      </w:r>
    </w:p>
    <w:p w:rsidR="003E4674" w:rsidRDefault="00C41624">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Easy to learn and start</w:t>
      </w:r>
    </w:p>
    <w:p w:rsidR="003E4674" w:rsidRDefault="00C41624">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Entertaining, fun-filled, good for health, and help educate users</w:t>
      </w:r>
    </w:p>
    <w:p w:rsidR="003E4674" w:rsidRDefault="003E4674">
      <w:pPr>
        <w:spacing w:after="0" w:line="240" w:lineRule="auto"/>
        <w:rPr>
          <w:rFonts w:ascii="Times New Roman" w:eastAsia="Times New Roman" w:hAnsi="Times New Roman" w:cs="Times New Roman"/>
          <w:sz w:val="24"/>
          <w:szCs w:val="24"/>
        </w:rPr>
      </w:pPr>
    </w:p>
    <w:p w:rsidR="003E4674" w:rsidRDefault="003E4674">
      <w:pPr>
        <w:spacing w:after="0" w:line="240" w:lineRule="auto"/>
        <w:rPr>
          <w:rFonts w:ascii="Times New Roman" w:eastAsia="Times New Roman" w:hAnsi="Times New Roman" w:cs="Times New Roman"/>
          <w:sz w:val="24"/>
          <w:szCs w:val="24"/>
        </w:rPr>
      </w:pPr>
    </w:p>
    <w:p w:rsidR="003E4674" w:rsidRDefault="003E4674">
      <w:pPr>
        <w:spacing w:after="0" w:line="240" w:lineRule="auto"/>
        <w:rPr>
          <w:rFonts w:ascii="Times New Roman" w:eastAsia="Times New Roman" w:hAnsi="Times New Roman" w:cs="Times New Roman"/>
          <w:b/>
          <w:sz w:val="26"/>
          <w:szCs w:val="26"/>
        </w:rPr>
      </w:pPr>
    </w:p>
    <w:p w:rsidR="003E4674" w:rsidRDefault="00C4162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System Design</w:t>
      </w:r>
    </w:p>
    <w:p w:rsidR="003E4674" w:rsidRDefault="003E4674">
      <w:pPr>
        <w:spacing w:after="0" w:line="240" w:lineRule="auto"/>
        <w:rPr>
          <w:b/>
          <w:sz w:val="28"/>
          <w:szCs w:val="28"/>
        </w:rPr>
      </w:pPr>
    </w:p>
    <w:p w:rsidR="003E4674" w:rsidRDefault="00C41624">
      <w:pPr>
        <w:spacing w:after="0" w:line="480" w:lineRule="auto"/>
        <w:ind w:left="1240" w:hanging="440"/>
        <w:rPr>
          <w:rFonts w:ascii="Times New Roman" w:eastAsia="Times New Roman" w:hAnsi="Times New Roman" w:cs="Times New Roman"/>
          <w:b/>
          <w:sz w:val="26"/>
          <w:szCs w:val="26"/>
        </w:rPr>
      </w:pPr>
      <w:r>
        <w:rPr>
          <w:rFonts w:ascii="Times New Roman" w:eastAsia="Times New Roman" w:hAnsi="Times New Roman" w:cs="Times New Roman"/>
          <w:b/>
          <w:sz w:val="26"/>
          <w:szCs w:val="26"/>
        </w:rPr>
        <w:t>3.4.1.</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Player Profile</w:t>
      </w:r>
    </w:p>
    <w:p w:rsidR="003E4674" w:rsidRDefault="00C41624">
      <w:pPr>
        <w:spacing w:after="0" w:line="480" w:lineRule="auto"/>
        <w:ind w:left="196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beginning, players will have to select their profile. Or else, if the player </w:t>
      </w:r>
    </w:p>
    <w:p w:rsidR="003E4674" w:rsidRDefault="00C41624">
      <w:p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plays</w:t>
      </w:r>
      <w:proofErr w:type="gramEnd"/>
      <w:r>
        <w:rPr>
          <w:rFonts w:ascii="Times New Roman" w:eastAsia="Times New Roman" w:hAnsi="Times New Roman" w:cs="Times New Roman"/>
          <w:sz w:val="24"/>
          <w:szCs w:val="24"/>
        </w:rPr>
        <w:t xml:space="preserve"> for the first time, they  can create a new profile by clicking “Register” button.                             </w:t>
      </w:r>
    </w:p>
    <w:p w:rsidR="003E4674" w:rsidRDefault="00C4162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Profile contains information as follows:                                                                </w:t>
      </w:r>
      <w:r>
        <w:rPr>
          <w:rFonts w:ascii="Times New Roman" w:eastAsia="Times New Roman" w:hAnsi="Times New Roman" w:cs="Times New Roman"/>
          <w:sz w:val="24"/>
          <w:szCs w:val="24"/>
        </w:rPr>
        <w:tab/>
      </w:r>
    </w:p>
    <w:p w:rsidR="003E4674" w:rsidRDefault="00C4162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Name as ID for each user                                                                     </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interface of profile selection is shown in figure below.</w:t>
      </w:r>
    </w:p>
    <w:p w:rsidR="003E4674" w:rsidRDefault="003E4674">
      <w:pPr>
        <w:spacing w:after="0" w:line="480" w:lineRule="auto"/>
        <w:ind w:firstLine="720"/>
        <w:rPr>
          <w:rFonts w:ascii="Times New Roman" w:eastAsia="Times New Roman" w:hAnsi="Times New Roman" w:cs="Times New Roman"/>
          <w:sz w:val="24"/>
          <w:szCs w:val="24"/>
        </w:rPr>
      </w:pPr>
    </w:p>
    <w:p w:rsidR="003E4674" w:rsidRDefault="003E4674">
      <w:pPr>
        <w:spacing w:after="0" w:line="480" w:lineRule="auto"/>
        <w:rPr>
          <w:rFonts w:ascii="Times New Roman" w:eastAsia="Times New Roman" w:hAnsi="Times New Roman" w:cs="Times New Roman"/>
          <w:sz w:val="24"/>
          <w:szCs w:val="24"/>
        </w:rPr>
      </w:pPr>
    </w:p>
    <w:p w:rsidR="003E4674" w:rsidRDefault="003E4674">
      <w:pPr>
        <w:spacing w:after="0" w:line="480" w:lineRule="auto"/>
        <w:rPr>
          <w:rFonts w:ascii="Times New Roman" w:eastAsia="Times New Roman" w:hAnsi="Times New Roman" w:cs="Times New Roman"/>
          <w:sz w:val="24"/>
          <w:szCs w:val="24"/>
        </w:rPr>
      </w:pPr>
    </w:p>
    <w:p w:rsidR="003E4674" w:rsidRDefault="003E4674">
      <w:pPr>
        <w:spacing w:after="0" w:line="480" w:lineRule="auto"/>
        <w:rPr>
          <w:rFonts w:ascii="Times New Roman" w:eastAsia="Times New Roman" w:hAnsi="Times New Roman" w:cs="Times New Roman"/>
          <w:sz w:val="24"/>
          <w:szCs w:val="24"/>
        </w:rPr>
      </w:pPr>
    </w:p>
    <w:p w:rsidR="003E4674" w:rsidRDefault="00C41624">
      <w:pPr>
        <w:pBdr>
          <w:top w:val="nil"/>
          <w:left w:val="nil"/>
          <w:bottom w:val="nil"/>
          <w:right w:val="nil"/>
          <w:between w:val="nil"/>
        </w:pBdr>
        <w:spacing w:after="0" w:line="480" w:lineRule="auto"/>
        <w:ind w:firstLine="720"/>
        <w:rPr>
          <w:rFonts w:ascii="Tahoma" w:eastAsia="Tahoma" w:hAnsi="Tahoma" w:cs="Tahoma"/>
          <w:color w:val="000000"/>
          <w:sz w:val="26"/>
          <w:szCs w:val="26"/>
        </w:rPr>
      </w:pPr>
      <w:r>
        <w:rPr>
          <w:rFonts w:ascii="Times New Roman" w:eastAsia="Times New Roman" w:hAnsi="Times New Roman" w:cs="Times New Roman"/>
          <w:b/>
          <w:color w:val="000000"/>
          <w:sz w:val="26"/>
          <w:szCs w:val="26"/>
        </w:rPr>
        <w:lastRenderedPageBreak/>
        <w:t>3.</w:t>
      </w:r>
      <w:r>
        <w:rPr>
          <w:rFonts w:ascii="Times New Roman" w:eastAsia="Times New Roman" w:hAnsi="Times New Roman" w:cs="Times New Roman"/>
          <w:b/>
          <w:sz w:val="26"/>
          <w:szCs w:val="26"/>
        </w:rPr>
        <w:t>4</w:t>
      </w:r>
      <w:r>
        <w:rPr>
          <w:rFonts w:ascii="Times New Roman" w:eastAsia="Times New Roman" w:hAnsi="Times New Roman" w:cs="Times New Roman"/>
          <w:b/>
          <w:color w:val="000000"/>
          <w:sz w:val="26"/>
          <w:szCs w:val="26"/>
        </w:rPr>
        <w:t>.1 Architectur</w:t>
      </w:r>
      <w:r>
        <w:rPr>
          <w:rFonts w:ascii="Times New Roman" w:eastAsia="Times New Roman" w:hAnsi="Times New Roman" w:cs="Times New Roman"/>
          <w:b/>
          <w:color w:val="000000"/>
          <w:sz w:val="26"/>
          <w:szCs w:val="26"/>
        </w:rPr>
        <w:t xml:space="preserve">e Diagram </w:t>
      </w:r>
      <w:r>
        <w:rPr>
          <w:noProof/>
        </w:rPr>
        <mc:AlternateContent>
          <mc:Choice Requires="wpg">
            <w:drawing>
              <wp:anchor distT="0" distB="0" distL="114300" distR="114300" simplePos="0" relativeHeight="251658240" behindDoc="0" locked="0" layoutInCell="1" hidden="0" allowOverlap="1">
                <wp:simplePos x="0" y="0"/>
                <wp:positionH relativeFrom="column">
                  <wp:posOffset>1476375</wp:posOffset>
                </wp:positionH>
                <wp:positionV relativeFrom="paragraph">
                  <wp:posOffset>276225</wp:posOffset>
                </wp:positionV>
                <wp:extent cx="3227070" cy="1927950"/>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3227070" cy="1927950"/>
                          <a:chOff x="3636325" y="2551550"/>
                          <a:chExt cx="4425113" cy="2634570"/>
                        </a:xfrm>
                      </wpg:grpSpPr>
                      <wpg:grpSp>
                        <wpg:cNvPr id="2" name="Group 2"/>
                        <wpg:cNvGrpSpPr/>
                        <wpg:grpSpPr>
                          <a:xfrm>
                            <a:off x="3636325" y="2551550"/>
                            <a:ext cx="4425113" cy="2634570"/>
                            <a:chOff x="2448771" y="776802"/>
                            <a:chExt cx="8422369" cy="5007736"/>
                          </a:xfrm>
                        </wpg:grpSpPr>
                        <wps:wsp>
                          <wps:cNvPr id="3" name="Rectangle 3"/>
                          <wps:cNvSpPr/>
                          <wps:spPr>
                            <a:xfrm>
                              <a:off x="2631800" y="1234675"/>
                              <a:ext cx="6142225" cy="3754375"/>
                            </a:xfrm>
                            <a:prstGeom prst="rect">
                              <a:avLst/>
                            </a:prstGeom>
                            <a:noFill/>
                            <a:ln>
                              <a:noFill/>
                            </a:ln>
                          </wps:spPr>
                          <wps:txbx>
                            <w:txbxContent>
                              <w:p w:rsidR="003E4674" w:rsidRDefault="003E4674">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database.png"/>
                            <pic:cNvPicPr preferRelativeResize="0"/>
                          </pic:nvPicPr>
                          <pic:blipFill rotWithShape="1">
                            <a:blip r:embed="rId8">
                              <a:alphaModFix/>
                            </a:blip>
                            <a:srcRect/>
                            <a:stretch/>
                          </pic:blipFill>
                          <pic:spPr>
                            <a:xfrm>
                              <a:off x="7307625" y="2877375"/>
                              <a:ext cx="823950" cy="823950"/>
                            </a:xfrm>
                            <a:prstGeom prst="rect">
                              <a:avLst/>
                            </a:prstGeom>
                            <a:noFill/>
                            <a:ln>
                              <a:noFill/>
                            </a:ln>
                          </pic:spPr>
                        </pic:pic>
                        <pic:pic xmlns:pic="http://schemas.openxmlformats.org/drawingml/2006/picture">
                          <pic:nvPicPr>
                            <pic:cNvPr id="5" name="Shape 5" descr="database.png"/>
                            <pic:cNvPicPr preferRelativeResize="0"/>
                          </pic:nvPicPr>
                          <pic:blipFill rotWithShape="1">
                            <a:blip r:embed="rId8">
                              <a:alphaModFix/>
                            </a:blip>
                            <a:srcRect/>
                            <a:stretch/>
                          </pic:blipFill>
                          <pic:spPr>
                            <a:xfrm>
                              <a:off x="7307625" y="4165100"/>
                              <a:ext cx="823950" cy="823950"/>
                            </a:xfrm>
                            <a:prstGeom prst="rect">
                              <a:avLst/>
                            </a:prstGeom>
                            <a:noFill/>
                            <a:ln>
                              <a:noFill/>
                            </a:ln>
                          </pic:spPr>
                        </pic:pic>
                        <wps:wsp>
                          <wps:cNvPr id="6" name="Straight Arrow Connector 6"/>
                          <wps:cNvCnPr/>
                          <wps:spPr>
                            <a:xfrm rot="10800000" flipH="1">
                              <a:off x="6292325" y="3289304"/>
                              <a:ext cx="1015200" cy="648600"/>
                            </a:xfrm>
                            <a:prstGeom prst="straightConnector1">
                              <a:avLst/>
                            </a:prstGeom>
                            <a:noFill/>
                            <a:ln w="9525" cap="flat" cmpd="sng">
                              <a:solidFill>
                                <a:srgbClr val="000000"/>
                              </a:solidFill>
                              <a:prstDash val="solid"/>
                              <a:round/>
                              <a:headEnd type="none" w="sm" len="sm"/>
                              <a:tailEnd type="none" w="sm" len="sm"/>
                            </a:ln>
                          </wps:spPr>
                          <wps:bodyPr/>
                        </wps:wsp>
                        <wps:wsp>
                          <wps:cNvPr id="7" name="Straight Arrow Connector 7"/>
                          <wps:cNvCnPr/>
                          <wps:spPr>
                            <a:xfrm>
                              <a:off x="6292325" y="3937904"/>
                              <a:ext cx="1015200" cy="639300"/>
                            </a:xfrm>
                            <a:prstGeom prst="straightConnector1">
                              <a:avLst/>
                            </a:prstGeom>
                            <a:noFill/>
                            <a:ln w="9525" cap="flat" cmpd="sng">
                              <a:solidFill>
                                <a:srgbClr val="000000"/>
                              </a:solidFill>
                              <a:prstDash val="solid"/>
                              <a:round/>
                              <a:headEnd type="none" w="sm" len="sm"/>
                              <a:tailEnd type="none" w="sm" len="sm"/>
                            </a:ln>
                          </wps:spPr>
                          <wps:bodyPr/>
                        </wps:wsp>
                        <wps:wsp>
                          <wps:cNvPr id="8" name="Rectangle 8"/>
                          <wps:cNvSpPr/>
                          <wps:spPr>
                            <a:xfrm>
                              <a:off x="8022850" y="2342928"/>
                              <a:ext cx="2716500" cy="868800"/>
                            </a:xfrm>
                            <a:prstGeom prst="rect">
                              <a:avLst/>
                            </a:prstGeom>
                            <a:noFill/>
                            <a:ln>
                              <a:noFill/>
                            </a:ln>
                          </wps:spPr>
                          <wps:txbx>
                            <w:txbxContent>
                              <w:p w:rsidR="003E4674" w:rsidRDefault="00C41624">
                                <w:pPr>
                                  <w:spacing w:after="0" w:line="240" w:lineRule="auto"/>
                                  <w:textDirection w:val="btLr"/>
                                </w:pPr>
                                <w:r>
                                  <w:rPr>
                                    <w:rFonts w:ascii="Arial" w:eastAsia="Arial" w:hAnsi="Arial" w:cs="Arial"/>
                                    <w:color w:val="000000"/>
                                    <w:sz w:val="28"/>
                                  </w:rPr>
                                  <w:t>Non-verbal Analysis</w:t>
                                </w:r>
                              </w:p>
                            </w:txbxContent>
                          </wps:txbx>
                          <wps:bodyPr spcFirstLastPara="1" wrap="square" lIns="91425" tIns="91425" rIns="91425" bIns="91425" anchor="t" anchorCtr="0">
                            <a:noAutofit/>
                          </wps:bodyPr>
                        </wps:wsp>
                        <wps:wsp>
                          <wps:cNvPr id="9" name="Rectangle 9"/>
                          <wps:cNvSpPr/>
                          <wps:spPr>
                            <a:xfrm>
                              <a:off x="8329540" y="3730491"/>
                              <a:ext cx="2541600" cy="1363500"/>
                            </a:xfrm>
                            <a:prstGeom prst="rect">
                              <a:avLst/>
                            </a:prstGeom>
                            <a:noFill/>
                            <a:ln>
                              <a:noFill/>
                            </a:ln>
                          </wps:spPr>
                          <wps:txbx>
                            <w:txbxContent>
                              <w:p w:rsidR="003E4674" w:rsidRDefault="00C41624">
                                <w:pPr>
                                  <w:spacing w:after="0" w:line="240" w:lineRule="auto"/>
                                  <w:jc w:val="center"/>
                                  <w:textDirection w:val="btLr"/>
                                </w:pPr>
                                <w:r>
                                  <w:rPr>
                                    <w:rFonts w:ascii="Arial" w:eastAsia="Arial" w:hAnsi="Arial" w:cs="Arial"/>
                                    <w:color w:val="000000"/>
                                    <w:sz w:val="28"/>
                                  </w:rPr>
                                  <w:t xml:space="preserve">Database </w:t>
                                </w:r>
                              </w:p>
                              <w:p w:rsidR="003E4674" w:rsidRDefault="00C41624">
                                <w:pPr>
                                  <w:spacing w:after="0" w:line="240" w:lineRule="auto"/>
                                  <w:jc w:val="center"/>
                                  <w:textDirection w:val="btLr"/>
                                </w:pPr>
                                <w:r>
                                  <w:rPr>
                                    <w:rFonts w:ascii="Arial" w:eastAsia="Arial" w:hAnsi="Arial" w:cs="Arial"/>
                                    <w:color w:val="000000"/>
                                    <w:sz w:val="28"/>
                                  </w:rPr>
                                  <w:t>(</w:t>
                                </w:r>
                                <w:proofErr w:type="gramStart"/>
                                <w:r>
                                  <w:rPr>
                                    <w:rFonts w:ascii="Arial" w:eastAsia="Arial" w:hAnsi="Arial" w:cs="Arial"/>
                                    <w:color w:val="000000"/>
                                    <w:sz w:val="28"/>
                                  </w:rPr>
                                  <w:t>table</w:t>
                                </w:r>
                                <w:proofErr w:type="gramEnd"/>
                                <w:r>
                                  <w:rPr>
                                    <w:rFonts w:ascii="Arial" w:eastAsia="Arial" w:hAnsi="Arial" w:cs="Arial"/>
                                    <w:color w:val="000000"/>
                                    <w:sz w:val="28"/>
                                  </w:rPr>
                                  <w:t xml:space="preserve"> format)</w:t>
                                </w:r>
                              </w:p>
                            </w:txbxContent>
                          </wps:txbx>
                          <wps:bodyPr spcFirstLastPara="1" wrap="square" lIns="91425" tIns="91425" rIns="91425" bIns="91425" anchor="t" anchorCtr="0">
                            <a:noAutofit/>
                          </wps:bodyPr>
                        </wps:wsp>
                        <pic:pic xmlns:pic="http://schemas.openxmlformats.org/drawingml/2006/picture">
                          <pic:nvPicPr>
                            <pic:cNvPr id="10" name="Shape 10"/>
                            <pic:cNvPicPr preferRelativeResize="0"/>
                          </pic:nvPicPr>
                          <pic:blipFill rotWithShape="1">
                            <a:blip r:embed="rId9">
                              <a:alphaModFix/>
                            </a:blip>
                            <a:srcRect/>
                            <a:stretch/>
                          </pic:blipFill>
                          <pic:spPr>
                            <a:xfrm>
                              <a:off x="5423525" y="3503474"/>
                              <a:ext cx="868800" cy="868860"/>
                            </a:xfrm>
                            <a:prstGeom prst="rect">
                              <a:avLst/>
                            </a:prstGeom>
                            <a:noFill/>
                            <a:ln>
                              <a:noFill/>
                            </a:ln>
                          </pic:spPr>
                        </pic:pic>
                        <wps:wsp>
                          <wps:cNvPr id="11" name="Rectangle 11"/>
                          <wps:cNvSpPr/>
                          <wps:spPr>
                            <a:xfrm>
                              <a:off x="4591139" y="4015445"/>
                              <a:ext cx="2716500" cy="1363500"/>
                            </a:xfrm>
                            <a:prstGeom prst="rect">
                              <a:avLst/>
                            </a:prstGeom>
                            <a:noFill/>
                            <a:ln>
                              <a:noFill/>
                            </a:ln>
                          </wps:spPr>
                          <wps:txbx>
                            <w:txbxContent>
                              <w:p w:rsidR="003E4674" w:rsidRDefault="00C41624">
                                <w:pPr>
                                  <w:spacing w:after="0" w:line="240" w:lineRule="auto"/>
                                  <w:textDirection w:val="btLr"/>
                                </w:pPr>
                                <w:r>
                                  <w:rPr>
                                    <w:rFonts w:ascii="Arial" w:eastAsia="Arial" w:hAnsi="Arial" w:cs="Arial"/>
                                    <w:color w:val="000000"/>
                                    <w:sz w:val="36"/>
                                  </w:rPr>
                                  <w:t>Non-verbal</w:t>
                                </w:r>
                              </w:p>
                            </w:txbxContent>
                          </wps:txbx>
                          <wps:bodyPr spcFirstLastPara="1" wrap="square" lIns="91425" tIns="91425" rIns="91425" bIns="91425" anchor="t" anchorCtr="0">
                            <a:noAutofit/>
                          </wps:bodyPr>
                        </wps:wsp>
                        <wps:wsp>
                          <wps:cNvPr id="12" name="Straight Arrow Connector 12"/>
                          <wps:cNvCnPr/>
                          <wps:spPr>
                            <a:xfrm rot="10800000" flipH="1">
                              <a:off x="4460424" y="3937775"/>
                              <a:ext cx="963000" cy="302700"/>
                            </a:xfrm>
                            <a:prstGeom prst="straightConnector1">
                              <a:avLst/>
                            </a:prstGeom>
                            <a:noFill/>
                            <a:ln w="9525" cap="flat" cmpd="sng">
                              <a:solidFill>
                                <a:srgbClr val="000000"/>
                              </a:solidFill>
                              <a:prstDash val="solid"/>
                              <a:round/>
                              <a:headEnd type="none" w="sm" len="sm"/>
                              <a:tailEnd type="none" w="sm" len="sm"/>
                            </a:ln>
                          </wps:spPr>
                          <wps:bodyPr/>
                        </wps:wsp>
                        <wps:wsp>
                          <wps:cNvPr id="13" name="Straight Arrow Connector 13"/>
                          <wps:cNvCnPr/>
                          <wps:spPr>
                            <a:xfrm rot="10800000">
                              <a:off x="4511525" y="2574404"/>
                              <a:ext cx="912000" cy="1363500"/>
                            </a:xfrm>
                            <a:prstGeom prst="straightConnector1">
                              <a:avLst/>
                            </a:prstGeom>
                            <a:noFill/>
                            <a:ln w="9525" cap="flat" cmpd="sng">
                              <a:solidFill>
                                <a:srgbClr val="000000"/>
                              </a:solidFill>
                              <a:prstDash val="solid"/>
                              <a:round/>
                              <a:headEnd type="none" w="sm" len="sm"/>
                              <a:tailEnd type="none" w="sm" len="sm"/>
                            </a:ln>
                          </wps:spPr>
                          <wps:bodyPr/>
                        </wps:wsp>
                        <wps:wsp>
                          <wps:cNvPr id="14" name="Straight Arrow Connector 14"/>
                          <wps:cNvCnPr/>
                          <wps:spPr>
                            <a:xfrm>
                              <a:off x="4471250" y="3432966"/>
                              <a:ext cx="952200" cy="504900"/>
                            </a:xfrm>
                            <a:prstGeom prst="straightConnector1">
                              <a:avLst/>
                            </a:prstGeom>
                            <a:noFill/>
                            <a:ln w="9525" cap="flat" cmpd="sng">
                              <a:solidFill>
                                <a:srgbClr val="000000"/>
                              </a:solidFill>
                              <a:prstDash val="solid"/>
                              <a:round/>
                              <a:headEnd type="none" w="sm" len="sm"/>
                              <a:tailEnd type="none" w="sm" len="sm"/>
                            </a:ln>
                          </wps:spPr>
                          <wps:bodyPr/>
                        </wps:wsp>
                        <wpg:grpSp>
                          <wpg:cNvPr id="15" name="Group 15"/>
                          <wpg:cNvGrpSpPr/>
                          <wpg:grpSpPr>
                            <a:xfrm>
                              <a:off x="2448771" y="776802"/>
                              <a:ext cx="6697253" cy="5007736"/>
                              <a:chOff x="979646" y="1293727"/>
                              <a:chExt cx="6697253" cy="5007736"/>
                            </a:xfrm>
                          </wpg:grpSpPr>
                          <wpg:grpSp>
                            <wpg:cNvPr id="16" name="Group 16"/>
                            <wpg:cNvGrpSpPr/>
                            <wpg:grpSpPr>
                              <a:xfrm>
                                <a:off x="1193852" y="2813381"/>
                                <a:ext cx="3629398" cy="2170989"/>
                                <a:chOff x="1193852" y="2813381"/>
                                <a:chExt cx="3629398" cy="2170989"/>
                              </a:xfrm>
                            </wpg:grpSpPr>
                            <wps:wsp>
                              <wps:cNvPr id="17" name="Rectangle 17"/>
                              <wps:cNvSpPr/>
                              <wps:spPr>
                                <a:xfrm>
                                  <a:off x="2209125" y="3425625"/>
                                  <a:ext cx="1120536" cy="302754"/>
                                </a:xfrm>
                                <a:prstGeom prst="rect">
                                  <a:avLst/>
                                </a:prstGeom>
                                <a:noFill/>
                                <a:ln>
                                  <a:noFill/>
                                </a:ln>
                              </wps:spPr>
                              <wps:txbx>
                                <w:txbxContent>
                                  <w:p w:rsidR="003E4674" w:rsidRDefault="003E4674">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8" name="Shape 18"/>
                                <pic:cNvPicPr preferRelativeResize="0"/>
                              </pic:nvPicPr>
                              <pic:blipFill rotWithShape="1">
                                <a:blip r:embed="rId9">
                                  <a:alphaModFix/>
                                </a:blip>
                                <a:srcRect/>
                                <a:stretch/>
                              </pic:blipFill>
                              <pic:spPr>
                                <a:xfrm>
                                  <a:off x="3954450" y="2859836"/>
                                  <a:ext cx="868800" cy="868860"/>
                                </a:xfrm>
                                <a:prstGeom prst="rect">
                                  <a:avLst/>
                                </a:prstGeom>
                                <a:noFill/>
                                <a:ln>
                                  <a:noFill/>
                                </a:ln>
                              </pic:spPr>
                            </pic:pic>
                            <pic:pic xmlns:pic="http://schemas.openxmlformats.org/drawingml/2006/picture">
                              <pic:nvPicPr>
                                <pic:cNvPr id="19" name="Shape 19"/>
                                <pic:cNvPicPr preferRelativeResize="0"/>
                              </pic:nvPicPr>
                              <pic:blipFill rotWithShape="1">
                                <a:blip r:embed="rId10">
                                  <a:alphaModFix/>
                                </a:blip>
                                <a:srcRect/>
                                <a:stretch/>
                              </pic:blipFill>
                              <pic:spPr>
                                <a:xfrm>
                                  <a:off x="1193852" y="3652388"/>
                                  <a:ext cx="594935" cy="594995"/>
                                </a:xfrm>
                                <a:prstGeom prst="rect">
                                  <a:avLst/>
                                </a:prstGeom>
                                <a:noFill/>
                                <a:ln>
                                  <a:noFill/>
                                </a:ln>
                              </pic:spPr>
                            </pic:pic>
                            <pic:pic xmlns:pic="http://schemas.openxmlformats.org/drawingml/2006/picture">
                              <pic:nvPicPr>
                                <pic:cNvPr id="20" name="Shape 20"/>
                                <pic:cNvPicPr preferRelativeResize="0"/>
                              </pic:nvPicPr>
                              <pic:blipFill rotWithShape="1">
                                <a:blip r:embed="rId11">
                                  <a:alphaModFix/>
                                </a:blip>
                                <a:srcRect/>
                                <a:stretch/>
                              </pic:blipFill>
                              <pic:spPr>
                                <a:xfrm>
                                  <a:off x="2486401" y="2813381"/>
                                  <a:ext cx="555900" cy="555970"/>
                                </a:xfrm>
                                <a:prstGeom prst="rect">
                                  <a:avLst/>
                                </a:prstGeom>
                                <a:noFill/>
                                <a:ln>
                                  <a:noFill/>
                                </a:ln>
                              </pic:spPr>
                            </pic:pic>
                            <pic:pic xmlns:pic="http://schemas.openxmlformats.org/drawingml/2006/picture">
                              <pic:nvPicPr>
                                <pic:cNvPr id="21" name="Shape 21"/>
                                <pic:cNvPicPr preferRelativeResize="0"/>
                              </pic:nvPicPr>
                              <pic:blipFill rotWithShape="1">
                                <a:blip r:embed="rId12">
                                  <a:alphaModFix/>
                                </a:blip>
                                <a:srcRect/>
                                <a:stretch/>
                              </pic:blipFill>
                              <pic:spPr>
                                <a:xfrm>
                                  <a:off x="2446225" y="3671900"/>
                                  <a:ext cx="555900" cy="555983"/>
                                </a:xfrm>
                                <a:prstGeom prst="rect">
                                  <a:avLst/>
                                </a:prstGeom>
                                <a:noFill/>
                                <a:ln>
                                  <a:noFill/>
                                </a:ln>
                              </pic:spPr>
                            </pic:pic>
                            <pic:pic xmlns:pic="http://schemas.openxmlformats.org/drawingml/2006/picture">
                              <pic:nvPicPr>
                                <pic:cNvPr id="22" name="Shape 22"/>
                                <pic:cNvPicPr preferRelativeResize="0"/>
                              </pic:nvPicPr>
                              <pic:blipFill rotWithShape="1">
                                <a:blip r:embed="rId13">
                                  <a:alphaModFix/>
                                </a:blip>
                                <a:srcRect/>
                                <a:stretch/>
                              </pic:blipFill>
                              <pic:spPr>
                                <a:xfrm>
                                  <a:off x="2537399" y="4530430"/>
                                  <a:ext cx="453900" cy="453940"/>
                                </a:xfrm>
                                <a:prstGeom prst="rect">
                                  <a:avLst/>
                                </a:prstGeom>
                                <a:noFill/>
                                <a:ln>
                                  <a:noFill/>
                                </a:ln>
                              </pic:spPr>
                            </pic:pic>
                          </wpg:grpSp>
                          <wps:wsp>
                            <wps:cNvPr id="23" name="Straight Arrow Connector 23"/>
                            <wps:cNvCnPr/>
                            <wps:spPr>
                              <a:xfrm rot="10800000" flipH="1">
                                <a:off x="1788788" y="3091285"/>
                                <a:ext cx="697500" cy="858600"/>
                              </a:xfrm>
                              <a:prstGeom prst="straightConnector1">
                                <a:avLst/>
                              </a:prstGeom>
                              <a:noFill/>
                              <a:ln w="9525" cap="flat" cmpd="sng">
                                <a:solidFill>
                                  <a:srgbClr val="000000"/>
                                </a:solidFill>
                                <a:prstDash val="solid"/>
                                <a:round/>
                                <a:headEnd type="none" w="sm" len="sm"/>
                                <a:tailEnd type="none" w="sm" len="sm"/>
                              </a:ln>
                            </wps:spPr>
                            <wps:bodyPr/>
                          </wps:wsp>
                          <wps:wsp>
                            <wps:cNvPr id="24" name="Straight Arrow Connector 24"/>
                            <wps:cNvCnPr/>
                            <wps:spPr>
                              <a:xfrm>
                                <a:off x="1788788" y="3949885"/>
                                <a:ext cx="657300" cy="0"/>
                              </a:xfrm>
                              <a:prstGeom prst="straightConnector1">
                                <a:avLst/>
                              </a:prstGeom>
                              <a:noFill/>
                              <a:ln w="9525" cap="flat" cmpd="sng">
                                <a:solidFill>
                                  <a:srgbClr val="000000"/>
                                </a:solidFill>
                                <a:prstDash val="solid"/>
                                <a:round/>
                                <a:headEnd type="none" w="sm" len="sm"/>
                                <a:tailEnd type="none" w="sm" len="sm"/>
                              </a:ln>
                            </wps:spPr>
                            <wps:bodyPr/>
                          </wps:wsp>
                          <wps:wsp>
                            <wps:cNvPr id="25" name="Straight Arrow Connector 25"/>
                            <wps:cNvCnPr/>
                            <wps:spPr>
                              <a:xfrm>
                                <a:off x="1788788" y="3949885"/>
                                <a:ext cx="748500" cy="807600"/>
                              </a:xfrm>
                              <a:prstGeom prst="straightConnector1">
                                <a:avLst/>
                              </a:prstGeom>
                              <a:noFill/>
                              <a:ln w="9525" cap="flat" cmpd="sng">
                                <a:solidFill>
                                  <a:srgbClr val="000000"/>
                                </a:solidFill>
                                <a:prstDash val="solid"/>
                                <a:round/>
                                <a:headEnd type="none" w="sm" len="sm"/>
                                <a:tailEnd type="none" w="sm" len="sm"/>
                              </a:ln>
                            </wps:spPr>
                            <wps:bodyPr/>
                          </wps:wsp>
                          <pic:pic xmlns:pic="http://schemas.openxmlformats.org/drawingml/2006/picture">
                            <pic:nvPicPr>
                              <pic:cNvPr id="26" name="Shape 26"/>
                              <pic:cNvPicPr preferRelativeResize="0"/>
                            </pic:nvPicPr>
                            <pic:blipFill rotWithShape="1">
                              <a:blip r:embed="rId14">
                                <a:alphaModFix/>
                              </a:blip>
                              <a:srcRect/>
                              <a:stretch/>
                            </pic:blipFill>
                            <pic:spPr>
                              <a:xfrm>
                                <a:off x="5684700" y="2069484"/>
                                <a:ext cx="1120550" cy="1120575"/>
                              </a:xfrm>
                              <a:prstGeom prst="rect">
                                <a:avLst/>
                              </a:prstGeom>
                              <a:noFill/>
                              <a:ln>
                                <a:noFill/>
                              </a:ln>
                            </pic:spPr>
                          </pic:pic>
                          <wps:wsp>
                            <wps:cNvPr id="27" name="Straight Arrow Connector 27"/>
                            <wps:cNvCnPr/>
                            <wps:spPr>
                              <a:xfrm rot="10800000" flipH="1">
                                <a:off x="4823250" y="2629766"/>
                                <a:ext cx="861600" cy="664500"/>
                              </a:xfrm>
                              <a:prstGeom prst="straightConnector1">
                                <a:avLst/>
                              </a:prstGeom>
                              <a:noFill/>
                              <a:ln w="9525" cap="flat" cmpd="sng">
                                <a:solidFill>
                                  <a:srgbClr val="000000"/>
                                </a:solidFill>
                                <a:prstDash val="solid"/>
                                <a:round/>
                                <a:headEnd type="none" w="sm" len="sm"/>
                                <a:tailEnd type="none" w="sm" len="sm"/>
                              </a:ln>
                            </wps:spPr>
                            <wps:bodyPr/>
                          </wps:wsp>
                          <wps:wsp>
                            <wps:cNvPr id="28" name="Rectangle 28"/>
                            <wps:cNvSpPr/>
                            <wps:spPr>
                              <a:xfrm>
                                <a:off x="4960398" y="1293727"/>
                                <a:ext cx="2716500" cy="824100"/>
                              </a:xfrm>
                              <a:prstGeom prst="rect">
                                <a:avLst/>
                              </a:prstGeom>
                              <a:noFill/>
                              <a:ln>
                                <a:noFill/>
                              </a:ln>
                            </wps:spPr>
                            <wps:txbx>
                              <w:txbxContent>
                                <w:p w:rsidR="003E4674" w:rsidRDefault="00C41624">
                                  <w:pPr>
                                    <w:spacing w:after="0" w:line="240" w:lineRule="auto"/>
                                    <w:textDirection w:val="btLr"/>
                                  </w:pPr>
                                  <w:r>
                                    <w:rPr>
                                      <w:rFonts w:ascii="Arial" w:eastAsia="Arial" w:hAnsi="Arial" w:cs="Arial"/>
                                      <w:color w:val="000000"/>
                                      <w:sz w:val="28"/>
                                    </w:rPr>
                                    <w:t>Verbal Analysis</w:t>
                                  </w:r>
                                </w:p>
                              </w:txbxContent>
                            </wps:txbx>
                            <wps:bodyPr spcFirstLastPara="1" wrap="square" lIns="91425" tIns="91425" rIns="91425" bIns="91425" anchor="t" anchorCtr="0">
                              <a:noAutofit/>
                            </wps:bodyPr>
                          </wps:wsp>
                          <wps:wsp>
                            <wps:cNvPr id="29" name="Rectangle 29"/>
                            <wps:cNvSpPr/>
                            <wps:spPr>
                              <a:xfrm>
                                <a:off x="3550687" y="2078321"/>
                                <a:ext cx="2209500" cy="1463100"/>
                              </a:xfrm>
                              <a:prstGeom prst="rect">
                                <a:avLst/>
                              </a:prstGeom>
                              <a:noFill/>
                              <a:ln>
                                <a:noFill/>
                              </a:ln>
                            </wps:spPr>
                            <wps:txbx>
                              <w:txbxContent>
                                <w:p w:rsidR="003E4674" w:rsidRDefault="00C41624">
                                  <w:pPr>
                                    <w:spacing w:after="0" w:line="240" w:lineRule="auto"/>
                                    <w:textDirection w:val="btLr"/>
                                  </w:pPr>
                                  <w:r>
                                    <w:rPr>
                                      <w:rFonts w:ascii="Arial" w:eastAsia="Arial" w:hAnsi="Arial" w:cs="Arial"/>
                                      <w:color w:val="000000"/>
                                      <w:sz w:val="36"/>
                                    </w:rPr>
                                    <w:t>Verbal</w:t>
                                  </w:r>
                                </w:p>
                              </w:txbxContent>
                            </wps:txbx>
                            <wps:bodyPr spcFirstLastPara="1" wrap="square" lIns="91425" tIns="91425" rIns="91425" bIns="91425" anchor="t" anchorCtr="0">
                              <a:noAutofit/>
                            </wps:bodyPr>
                          </wps:wsp>
                          <wps:wsp>
                            <wps:cNvPr id="30" name="Rectangle 30"/>
                            <wps:cNvSpPr/>
                            <wps:spPr>
                              <a:xfrm>
                                <a:off x="1652226" y="2230459"/>
                                <a:ext cx="2916000" cy="1463100"/>
                              </a:xfrm>
                              <a:prstGeom prst="rect">
                                <a:avLst/>
                              </a:prstGeom>
                              <a:noFill/>
                              <a:ln>
                                <a:noFill/>
                              </a:ln>
                            </wps:spPr>
                            <wps:txbx>
                              <w:txbxContent>
                                <w:p w:rsidR="003E4674" w:rsidRDefault="00C41624">
                                  <w:pPr>
                                    <w:spacing w:after="0" w:line="240" w:lineRule="auto"/>
                                    <w:textDirection w:val="btLr"/>
                                  </w:pPr>
                                  <w:r>
                                    <w:rPr>
                                      <w:rFonts w:ascii="Arial" w:eastAsia="Arial" w:hAnsi="Arial" w:cs="Arial"/>
                                      <w:color w:val="000000"/>
                                      <w:sz w:val="28"/>
                                    </w:rPr>
                                    <w:t>VR headset</w:t>
                                  </w:r>
                                </w:p>
                              </w:txbxContent>
                            </wps:txbx>
                            <wps:bodyPr spcFirstLastPara="1" wrap="square" lIns="91425" tIns="91425" rIns="91425" bIns="91425" anchor="t" anchorCtr="0">
                              <a:noAutofit/>
                            </wps:bodyPr>
                          </wps:wsp>
                          <wps:wsp>
                            <wps:cNvPr id="31" name="Rectangle 31"/>
                            <wps:cNvSpPr/>
                            <wps:spPr>
                              <a:xfrm>
                                <a:off x="2178450" y="3369125"/>
                                <a:ext cx="1293900" cy="413100"/>
                              </a:xfrm>
                              <a:prstGeom prst="rect">
                                <a:avLst/>
                              </a:prstGeom>
                              <a:noFill/>
                              <a:ln>
                                <a:noFill/>
                              </a:ln>
                            </wps:spPr>
                            <wps:txbx>
                              <w:txbxContent>
                                <w:p w:rsidR="003E4674" w:rsidRDefault="00C41624">
                                  <w:pPr>
                                    <w:spacing w:after="0" w:line="240" w:lineRule="auto"/>
                                    <w:textDirection w:val="btLr"/>
                                  </w:pPr>
                                  <w:r>
                                    <w:rPr>
                                      <w:rFonts w:ascii="Arial" w:eastAsia="Arial" w:hAnsi="Arial" w:cs="Arial"/>
                                      <w:color w:val="000000"/>
                                      <w:sz w:val="28"/>
                                    </w:rPr>
                                    <w:t>Smartwatch</w:t>
                                  </w:r>
                                </w:p>
                              </w:txbxContent>
                            </wps:txbx>
                            <wps:bodyPr spcFirstLastPara="1" wrap="square" lIns="91425" tIns="91425" rIns="91425" bIns="91425" anchor="t" anchorCtr="0">
                              <a:noAutofit/>
                            </wps:bodyPr>
                          </wps:wsp>
                          <wps:wsp>
                            <wps:cNvPr id="32" name="Rectangle 32"/>
                            <wps:cNvSpPr/>
                            <wps:spPr>
                              <a:xfrm>
                                <a:off x="1643259" y="5180963"/>
                                <a:ext cx="2364300" cy="1120500"/>
                              </a:xfrm>
                              <a:prstGeom prst="rect">
                                <a:avLst/>
                              </a:prstGeom>
                              <a:noFill/>
                              <a:ln>
                                <a:noFill/>
                              </a:ln>
                            </wps:spPr>
                            <wps:txbx>
                              <w:txbxContent>
                                <w:p w:rsidR="003E4674" w:rsidRDefault="00C41624">
                                  <w:pPr>
                                    <w:spacing w:after="0" w:line="240" w:lineRule="auto"/>
                                    <w:textDirection w:val="btLr"/>
                                  </w:pPr>
                                  <w:r>
                                    <w:rPr>
                                      <w:rFonts w:ascii="Arial" w:eastAsia="Arial" w:hAnsi="Arial" w:cs="Arial"/>
                                      <w:color w:val="000000"/>
                                      <w:sz w:val="28"/>
                                    </w:rPr>
                                    <w:t>Microphone</w:t>
                                  </w:r>
                                </w:p>
                              </w:txbxContent>
                            </wps:txbx>
                            <wps:bodyPr spcFirstLastPara="1" wrap="square" lIns="91425" tIns="91425" rIns="91425" bIns="91425" anchor="t" anchorCtr="0">
                              <a:noAutofit/>
                            </wps:bodyPr>
                          </wps:wsp>
                          <wps:wsp>
                            <wps:cNvPr id="33" name="Rectangle 33"/>
                            <wps:cNvSpPr/>
                            <wps:spPr>
                              <a:xfrm>
                                <a:off x="979646" y="3092173"/>
                                <a:ext cx="1120500" cy="1463100"/>
                              </a:xfrm>
                              <a:prstGeom prst="rect">
                                <a:avLst/>
                              </a:prstGeom>
                              <a:noFill/>
                              <a:ln>
                                <a:noFill/>
                              </a:ln>
                            </wps:spPr>
                            <wps:txbx>
                              <w:txbxContent>
                                <w:p w:rsidR="003E4674" w:rsidRDefault="00C41624">
                                  <w:pPr>
                                    <w:spacing w:after="0" w:line="240" w:lineRule="auto"/>
                                    <w:textDirection w:val="btLr"/>
                                  </w:pPr>
                                  <w:r>
                                    <w:rPr>
                                      <w:rFonts w:ascii="Arial" w:eastAsia="Arial" w:hAnsi="Arial" w:cs="Arial"/>
                                      <w:color w:val="000000"/>
                                      <w:sz w:val="28"/>
                                    </w:rPr>
                                    <w:t>User</w:t>
                                  </w:r>
                                </w:p>
                              </w:txbxContent>
                            </wps:txbx>
                            <wps:bodyPr spcFirstLastPara="1" wrap="square" lIns="91425" tIns="91425" rIns="91425" bIns="91425" anchor="t" anchorCtr="0">
                              <a:noAutofit/>
                            </wps:bodyPr>
                          </wps:wsp>
                          <wps:wsp>
                            <wps:cNvPr id="34" name="Straight Arrow Connector 34"/>
                            <wps:cNvCnPr/>
                            <wps:spPr>
                              <a:xfrm rot="10800000" flipH="1">
                                <a:off x="2991299" y="3294300"/>
                                <a:ext cx="963300" cy="1463100"/>
                              </a:xfrm>
                              <a:prstGeom prst="straightConnector1">
                                <a:avLst/>
                              </a:prstGeom>
                              <a:noFill/>
                              <a:ln w="9525" cap="flat" cmpd="sng">
                                <a:solidFill>
                                  <a:srgbClr val="000000"/>
                                </a:solidFill>
                                <a:prstDash val="solid"/>
                                <a:round/>
                                <a:headEnd type="none" w="sm" len="sm"/>
                                <a:tailEnd type="none" w="sm" len="sm"/>
                              </a:ln>
                            </wps:spPr>
                            <wps:bodyPr/>
                          </wps:wsp>
                          <wps:wsp>
                            <wps:cNvPr id="35" name="Straight Arrow Connector 35"/>
                            <wps:cNvCnPr/>
                            <wps:spPr>
                              <a:xfrm rot="10800000" flipH="1">
                                <a:off x="3002125" y="3294391"/>
                                <a:ext cx="952200" cy="655500"/>
                              </a:xfrm>
                              <a:prstGeom prst="straightConnector1">
                                <a:avLst/>
                              </a:prstGeom>
                              <a:noFill/>
                              <a:ln w="9525" cap="flat" cmpd="sng">
                                <a:solidFill>
                                  <a:srgbClr val="000000"/>
                                </a:solidFill>
                                <a:prstDash val="solid"/>
                                <a:round/>
                                <a:headEnd type="none" w="sm" len="sm"/>
                                <a:tailEnd type="none" w="sm" len="sm"/>
                              </a:ln>
                            </wps:spPr>
                            <wps:bodyPr/>
                          </wps:wsp>
                          <wps:wsp>
                            <wps:cNvPr id="36" name="Straight Arrow Connector 36"/>
                            <wps:cNvCnPr/>
                            <wps:spPr>
                              <a:xfrm>
                                <a:off x="3042301" y="3091366"/>
                                <a:ext cx="912000" cy="202800"/>
                              </a:xfrm>
                              <a:prstGeom prst="straightConnector1">
                                <a:avLst/>
                              </a:prstGeom>
                              <a:noFill/>
                              <a:ln w="9525" cap="flat" cmpd="sng">
                                <a:solidFill>
                                  <a:srgbClr val="000000"/>
                                </a:solidFill>
                                <a:prstDash val="solid"/>
                                <a:round/>
                                <a:headEnd type="none" w="sm" len="sm"/>
                                <a:tailEnd type="none" w="sm" len="sm"/>
                              </a:ln>
                            </wps:spPr>
                            <wps:bodyPr/>
                          </wps:wsp>
                        </wpg:grp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1476375</wp:posOffset>
                </wp:positionH>
                <wp:positionV relativeFrom="paragraph">
                  <wp:posOffset>276225</wp:posOffset>
                </wp:positionV>
                <wp:extent cx="3227070" cy="1927950"/>
                <wp:effectExtent b="0" l="0" r="0" t="0"/>
                <wp:wrapTopAndBottom distB="0" distT="0"/>
                <wp:docPr id="1"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3227070" cy="1927950"/>
                        </a:xfrm>
                        <a:prstGeom prst="rect"/>
                        <a:ln/>
                      </pic:spPr>
                    </pic:pic>
                  </a:graphicData>
                </a:graphic>
              </wp:anchor>
            </w:drawing>
          </mc:Fallback>
        </mc:AlternateContent>
      </w:r>
    </w:p>
    <w:p w:rsidR="003E4674" w:rsidRDefault="003E4674">
      <w:pPr>
        <w:spacing w:after="0" w:line="240" w:lineRule="auto"/>
        <w:rPr>
          <w:rFonts w:ascii="Times New Roman" w:eastAsia="Times New Roman" w:hAnsi="Times New Roman" w:cs="Times New Roman"/>
          <w:b/>
          <w:sz w:val="26"/>
          <w:szCs w:val="26"/>
        </w:rPr>
      </w:pPr>
    </w:p>
    <w:p w:rsidR="003E4674" w:rsidRDefault="003E4674">
      <w:pPr>
        <w:spacing w:after="0" w:line="240" w:lineRule="auto"/>
        <w:rPr>
          <w:rFonts w:ascii="Times New Roman" w:eastAsia="Times New Roman" w:hAnsi="Times New Roman" w:cs="Times New Roman"/>
          <w:b/>
          <w:sz w:val="26"/>
          <w:szCs w:val="26"/>
        </w:rPr>
      </w:pPr>
    </w:p>
    <w:p w:rsidR="003E4674" w:rsidRDefault="00C4162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 The System Design VR Speech System</w:t>
      </w:r>
    </w:p>
    <w:p w:rsidR="003E4674" w:rsidRDefault="00C416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VR Speech is an application that uses three devices together to collect data from the user. These devices are microphone, wrist device, and VR headset. The microphone captures the user's voice and then we use Algorithms and Machine Learning to analyze info</w:t>
      </w:r>
      <w:r>
        <w:rPr>
          <w:rFonts w:ascii="Times New Roman" w:eastAsia="Times New Roman" w:hAnsi="Times New Roman" w:cs="Times New Roman"/>
          <w:sz w:val="24"/>
          <w:szCs w:val="24"/>
        </w:rPr>
        <w:t>rmation such as amount of filler words and inappropriate pauses. Also, the wrist device includes SDK for developers to use in our system. Lastly, VR headsets detect user’s head direction.</w:t>
      </w:r>
    </w:p>
    <w:p w:rsidR="003E4674" w:rsidRDefault="003E4674">
      <w:pPr>
        <w:spacing w:line="480" w:lineRule="auto"/>
        <w:rPr>
          <w:rFonts w:ascii="Times New Roman" w:eastAsia="Times New Roman" w:hAnsi="Times New Roman" w:cs="Times New Roman"/>
          <w:sz w:val="24"/>
          <w:szCs w:val="24"/>
        </w:rPr>
      </w:pPr>
    </w:p>
    <w:p w:rsidR="003E4674" w:rsidRDefault="003E4674">
      <w:pPr>
        <w:spacing w:line="480" w:lineRule="auto"/>
        <w:rPr>
          <w:rFonts w:ascii="Times New Roman" w:eastAsia="Times New Roman" w:hAnsi="Times New Roman" w:cs="Times New Roman"/>
          <w:sz w:val="24"/>
          <w:szCs w:val="24"/>
        </w:rPr>
      </w:pPr>
    </w:p>
    <w:p w:rsidR="003E4674" w:rsidRDefault="003E4674">
      <w:pPr>
        <w:spacing w:line="480" w:lineRule="auto"/>
        <w:rPr>
          <w:rFonts w:ascii="Times New Roman" w:eastAsia="Times New Roman" w:hAnsi="Times New Roman" w:cs="Times New Roman"/>
          <w:sz w:val="24"/>
          <w:szCs w:val="24"/>
        </w:rPr>
      </w:pPr>
    </w:p>
    <w:p w:rsidR="003E4674" w:rsidRDefault="003E4674">
      <w:pPr>
        <w:spacing w:line="480" w:lineRule="auto"/>
        <w:rPr>
          <w:rFonts w:ascii="Times New Roman" w:eastAsia="Times New Roman" w:hAnsi="Times New Roman" w:cs="Times New Roman"/>
          <w:sz w:val="24"/>
          <w:szCs w:val="24"/>
        </w:rPr>
      </w:pPr>
    </w:p>
    <w:p w:rsidR="003E4674" w:rsidRDefault="003E4674">
      <w:pPr>
        <w:spacing w:line="480" w:lineRule="auto"/>
        <w:rPr>
          <w:rFonts w:ascii="Times New Roman" w:eastAsia="Times New Roman" w:hAnsi="Times New Roman" w:cs="Times New Roman"/>
          <w:sz w:val="24"/>
          <w:szCs w:val="24"/>
        </w:rPr>
      </w:pPr>
    </w:p>
    <w:p w:rsidR="003E4674" w:rsidRDefault="003E4674">
      <w:pPr>
        <w:spacing w:line="480" w:lineRule="auto"/>
        <w:rPr>
          <w:rFonts w:ascii="Times New Roman" w:eastAsia="Times New Roman" w:hAnsi="Times New Roman" w:cs="Times New Roman"/>
          <w:sz w:val="24"/>
          <w:szCs w:val="24"/>
        </w:rPr>
      </w:pPr>
    </w:p>
    <w:p w:rsidR="003E4674" w:rsidRDefault="003E4674">
      <w:pPr>
        <w:spacing w:line="480" w:lineRule="auto"/>
        <w:rPr>
          <w:rFonts w:ascii="Times New Roman" w:eastAsia="Times New Roman" w:hAnsi="Times New Roman" w:cs="Times New Roman"/>
          <w:sz w:val="24"/>
          <w:szCs w:val="24"/>
        </w:rPr>
      </w:pPr>
    </w:p>
    <w:p w:rsidR="003E4674" w:rsidRDefault="003E4674">
      <w:pPr>
        <w:spacing w:after="0" w:line="240" w:lineRule="auto"/>
        <w:rPr>
          <w:rFonts w:ascii="Times New Roman" w:eastAsia="Times New Roman" w:hAnsi="Times New Roman" w:cs="Times New Roman"/>
          <w:b/>
          <w:sz w:val="26"/>
          <w:szCs w:val="26"/>
        </w:rPr>
      </w:pPr>
    </w:p>
    <w:p w:rsidR="003E4674" w:rsidRDefault="00C41624">
      <w:pPr>
        <w:spacing w:after="0" w:line="240" w:lineRule="auto"/>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3.4.2 Use-Case Diagram</w:t>
      </w:r>
    </w:p>
    <w:p w:rsidR="003E4674" w:rsidRDefault="003E4674">
      <w:pPr>
        <w:jc w:val="center"/>
        <w:rPr>
          <w:rFonts w:ascii="Times New Roman" w:eastAsia="Times New Roman" w:hAnsi="Times New Roman" w:cs="Times New Roman"/>
          <w:sz w:val="24"/>
          <w:szCs w:val="24"/>
        </w:rPr>
      </w:pPr>
    </w:p>
    <w:p w:rsidR="003E4674" w:rsidRDefault="00C41624">
      <w:pPr>
        <w:jc w:val="cente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hidden="0" allowOverlap="1">
            <wp:simplePos x="0" y="0"/>
            <wp:positionH relativeFrom="column">
              <wp:posOffset>1204913</wp:posOffset>
            </wp:positionH>
            <wp:positionV relativeFrom="paragraph">
              <wp:posOffset>0</wp:posOffset>
            </wp:positionV>
            <wp:extent cx="3530905" cy="3910013"/>
            <wp:effectExtent l="0" t="0" r="0" b="0"/>
            <wp:wrapTopAndBottom distT="0" distB="0"/>
            <wp:docPr id="3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t="41" b="41"/>
                    <a:stretch>
                      <a:fillRect/>
                    </a:stretch>
                  </pic:blipFill>
                  <pic:spPr>
                    <a:xfrm>
                      <a:off x="0" y="0"/>
                      <a:ext cx="3530905" cy="3910013"/>
                    </a:xfrm>
                    <a:prstGeom prst="rect">
                      <a:avLst/>
                    </a:prstGeom>
                    <a:ln/>
                  </pic:spPr>
                </pic:pic>
              </a:graphicData>
            </a:graphic>
          </wp:anchor>
        </w:drawing>
      </w:r>
    </w:p>
    <w:p w:rsidR="003E4674" w:rsidRDefault="00C4162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3.2: The Use-Case Diagram o</w:t>
      </w:r>
      <w:r>
        <w:rPr>
          <w:rFonts w:ascii="Times New Roman" w:eastAsia="Times New Roman" w:hAnsi="Times New Roman" w:cs="Times New Roman"/>
          <w:sz w:val="24"/>
          <w:szCs w:val="24"/>
        </w:rPr>
        <w:t>f VR Speech</w:t>
      </w:r>
    </w:p>
    <w:p w:rsidR="003E4674" w:rsidRDefault="003E4674">
      <w:pPr>
        <w:spacing w:after="0" w:line="480" w:lineRule="auto"/>
        <w:rPr>
          <w:rFonts w:ascii="Times New Roman" w:eastAsia="Times New Roman" w:hAnsi="Times New Roman" w:cs="Times New Roman"/>
          <w:sz w:val="24"/>
          <w:szCs w:val="24"/>
        </w:rPr>
      </w:pPr>
    </w:p>
    <w:p w:rsidR="003E4674" w:rsidRDefault="00C4162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3.2 shows how the user can interact with the system. At first, the user must register and create an account to keep track of the life time progress. Then, the user can use the account to record a speech and see the result after finishin</w:t>
      </w:r>
      <w:r>
        <w:rPr>
          <w:rFonts w:ascii="Times New Roman" w:eastAsia="Times New Roman" w:hAnsi="Times New Roman" w:cs="Times New Roman"/>
          <w:sz w:val="24"/>
          <w:szCs w:val="24"/>
        </w:rPr>
        <w:t>g the speech. A registered user can check one’s lifetime progress and average results in personal result menu.</w:t>
      </w:r>
    </w:p>
    <w:p w:rsidR="003E4674" w:rsidRDefault="003E4674">
      <w:pPr>
        <w:spacing w:line="480" w:lineRule="auto"/>
        <w:ind w:firstLine="720"/>
        <w:rPr>
          <w:rFonts w:ascii="Times New Roman" w:eastAsia="Times New Roman" w:hAnsi="Times New Roman" w:cs="Times New Roman"/>
          <w:sz w:val="24"/>
          <w:szCs w:val="24"/>
        </w:rPr>
      </w:pPr>
    </w:p>
    <w:p w:rsidR="003E4674" w:rsidRDefault="003E4674">
      <w:pPr>
        <w:spacing w:line="480" w:lineRule="auto"/>
        <w:ind w:firstLine="720"/>
        <w:rPr>
          <w:rFonts w:ascii="Times New Roman" w:eastAsia="Times New Roman" w:hAnsi="Times New Roman" w:cs="Times New Roman"/>
          <w:sz w:val="24"/>
          <w:szCs w:val="24"/>
        </w:rPr>
      </w:pPr>
    </w:p>
    <w:p w:rsidR="003E4674" w:rsidRDefault="003E4674">
      <w:pPr>
        <w:spacing w:after="0" w:line="240" w:lineRule="auto"/>
        <w:rPr>
          <w:rFonts w:ascii="Times New Roman" w:eastAsia="Times New Roman" w:hAnsi="Times New Roman" w:cs="Times New Roman"/>
          <w:sz w:val="24"/>
          <w:szCs w:val="24"/>
        </w:rPr>
      </w:pPr>
    </w:p>
    <w:p w:rsidR="003E4674" w:rsidRDefault="00C41624">
      <w:pPr>
        <w:spacing w:after="0"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3.3 Use-Case Diagram of VR Speech while speaking </w:t>
      </w:r>
      <w:r>
        <w:rPr>
          <w:noProof/>
        </w:rPr>
        <w:drawing>
          <wp:anchor distT="114300" distB="114300" distL="114300" distR="114300" simplePos="0" relativeHeight="251660288" behindDoc="0" locked="0" layoutInCell="1" hidden="0" allowOverlap="1">
            <wp:simplePos x="0" y="0"/>
            <wp:positionH relativeFrom="column">
              <wp:posOffset>3</wp:posOffset>
            </wp:positionH>
            <wp:positionV relativeFrom="paragraph">
              <wp:posOffset>123825</wp:posOffset>
            </wp:positionV>
            <wp:extent cx="5943600" cy="3975100"/>
            <wp:effectExtent l="0" t="0" r="0" b="0"/>
            <wp:wrapSquare wrapText="bothSides" distT="114300" distB="114300" distL="114300" distR="11430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975100"/>
                    </a:xfrm>
                    <a:prstGeom prst="rect">
                      <a:avLst/>
                    </a:prstGeom>
                    <a:ln/>
                  </pic:spPr>
                </pic:pic>
              </a:graphicData>
            </a:graphic>
          </wp:anchor>
        </w:drawing>
      </w:r>
    </w:p>
    <w:p w:rsidR="003E4674" w:rsidRDefault="003E4674">
      <w:pPr>
        <w:spacing w:after="0" w:line="240" w:lineRule="auto"/>
        <w:ind w:firstLine="720"/>
        <w:rPr>
          <w:rFonts w:ascii="Times New Roman" w:eastAsia="Times New Roman" w:hAnsi="Times New Roman" w:cs="Times New Roman"/>
          <w:b/>
          <w:sz w:val="26"/>
          <w:szCs w:val="26"/>
        </w:rPr>
      </w:pPr>
    </w:p>
    <w:p w:rsidR="003E4674" w:rsidRDefault="003E4674">
      <w:pPr>
        <w:spacing w:after="0" w:line="480" w:lineRule="auto"/>
        <w:rPr>
          <w:rFonts w:ascii="Times New Roman" w:eastAsia="Times New Roman" w:hAnsi="Times New Roman" w:cs="Times New Roman"/>
          <w:b/>
          <w:sz w:val="26"/>
          <w:szCs w:val="26"/>
        </w:rPr>
      </w:pPr>
    </w:p>
    <w:p w:rsidR="003E4674" w:rsidRDefault="00C41624">
      <w:pPr>
        <w:spacing w:after="0" w:line="480" w:lineRule="auto"/>
        <w:ind w:firstLine="720"/>
        <w:rPr>
          <w:rFonts w:ascii="Times New Roman" w:eastAsia="Times New Roman" w:hAnsi="Times New Roman" w:cs="Times New Roman"/>
          <w:b/>
          <w:sz w:val="26"/>
          <w:szCs w:val="26"/>
        </w:rPr>
      </w:pPr>
      <w:r>
        <w:rPr>
          <w:rFonts w:ascii="Times New Roman" w:eastAsia="Times New Roman" w:hAnsi="Times New Roman" w:cs="Times New Roman"/>
          <w:sz w:val="24"/>
          <w:szCs w:val="24"/>
        </w:rPr>
        <w:t>Figure 3.3 shows how user can interact with the system while speaking. At first, we use VR headset and a display device to detect user point of view and record the video. The VR headset can also be used as a gaze direction detector</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Next, </w:t>
      </w:r>
      <w:proofErr w:type="spellStart"/>
      <w:r>
        <w:rPr>
          <w:rFonts w:ascii="Times New Roman" w:eastAsia="Times New Roman" w:hAnsi="Times New Roman" w:cs="Times New Roman"/>
          <w:sz w:val="24"/>
          <w:szCs w:val="24"/>
        </w:rPr>
        <w:t>fitbit</w:t>
      </w:r>
      <w:proofErr w:type="spellEnd"/>
      <w:r>
        <w:rPr>
          <w:rFonts w:ascii="Times New Roman" w:eastAsia="Times New Roman" w:hAnsi="Times New Roman" w:cs="Times New Roman"/>
          <w:sz w:val="24"/>
          <w:szCs w:val="24"/>
        </w:rPr>
        <w:t xml:space="preserve"> is being </w:t>
      </w:r>
      <w:r>
        <w:rPr>
          <w:rFonts w:ascii="Times New Roman" w:eastAsia="Times New Roman" w:hAnsi="Times New Roman" w:cs="Times New Roman"/>
          <w:sz w:val="24"/>
          <w:szCs w:val="24"/>
        </w:rPr>
        <w:t xml:space="preserve">used as a heart rate detection device to </w:t>
      </w:r>
      <w:proofErr w:type="gramStart"/>
      <w:r>
        <w:rPr>
          <w:rFonts w:ascii="Times New Roman" w:eastAsia="Times New Roman" w:hAnsi="Times New Roman" w:cs="Times New Roman"/>
          <w:sz w:val="24"/>
          <w:szCs w:val="24"/>
        </w:rPr>
        <w:t>analyze  the</w:t>
      </w:r>
      <w:proofErr w:type="gramEnd"/>
      <w:r>
        <w:rPr>
          <w:rFonts w:ascii="Times New Roman" w:eastAsia="Times New Roman" w:hAnsi="Times New Roman" w:cs="Times New Roman"/>
          <w:sz w:val="24"/>
          <w:szCs w:val="24"/>
        </w:rPr>
        <w:t xml:space="preserve"> system for each speech. At last, microphone is used for recording user’s speech and then turns the words into text to further analyze them.</w:t>
      </w:r>
    </w:p>
    <w:p w:rsidR="003E4674" w:rsidRDefault="003E4674">
      <w:pPr>
        <w:spacing w:after="0" w:line="240" w:lineRule="auto"/>
        <w:ind w:firstLine="720"/>
        <w:rPr>
          <w:rFonts w:ascii="Times New Roman" w:eastAsia="Times New Roman" w:hAnsi="Times New Roman" w:cs="Times New Roman"/>
          <w:b/>
          <w:sz w:val="26"/>
          <w:szCs w:val="26"/>
        </w:rPr>
      </w:pPr>
    </w:p>
    <w:p w:rsidR="003E4674" w:rsidRDefault="003E4674">
      <w:pPr>
        <w:spacing w:after="0" w:line="240" w:lineRule="auto"/>
        <w:ind w:firstLine="720"/>
        <w:rPr>
          <w:rFonts w:ascii="Times New Roman" w:eastAsia="Times New Roman" w:hAnsi="Times New Roman" w:cs="Times New Roman"/>
          <w:b/>
          <w:sz w:val="26"/>
          <w:szCs w:val="26"/>
        </w:rPr>
      </w:pPr>
    </w:p>
    <w:p w:rsidR="003E4674" w:rsidRDefault="003E4674">
      <w:pPr>
        <w:spacing w:after="0" w:line="240" w:lineRule="auto"/>
        <w:ind w:firstLine="720"/>
        <w:rPr>
          <w:rFonts w:ascii="Times New Roman" w:eastAsia="Times New Roman" w:hAnsi="Times New Roman" w:cs="Times New Roman"/>
          <w:b/>
          <w:sz w:val="26"/>
          <w:szCs w:val="26"/>
        </w:rPr>
      </w:pPr>
    </w:p>
    <w:p w:rsidR="003E4674" w:rsidRDefault="003E4674">
      <w:pPr>
        <w:spacing w:after="0" w:line="240" w:lineRule="auto"/>
        <w:ind w:firstLine="720"/>
        <w:rPr>
          <w:rFonts w:ascii="Times New Roman" w:eastAsia="Times New Roman" w:hAnsi="Times New Roman" w:cs="Times New Roman"/>
          <w:b/>
          <w:sz w:val="26"/>
          <w:szCs w:val="26"/>
        </w:rPr>
      </w:pPr>
    </w:p>
    <w:p w:rsidR="003E4674" w:rsidRDefault="003E4674">
      <w:pPr>
        <w:spacing w:after="0" w:line="240" w:lineRule="auto"/>
        <w:ind w:firstLine="720"/>
        <w:rPr>
          <w:rFonts w:ascii="Times New Roman" w:eastAsia="Times New Roman" w:hAnsi="Times New Roman" w:cs="Times New Roman"/>
          <w:b/>
          <w:sz w:val="26"/>
          <w:szCs w:val="26"/>
        </w:rPr>
      </w:pPr>
    </w:p>
    <w:p w:rsidR="003E4674" w:rsidRDefault="003E4674">
      <w:pPr>
        <w:spacing w:after="0" w:line="240" w:lineRule="auto"/>
        <w:ind w:firstLine="720"/>
        <w:rPr>
          <w:rFonts w:ascii="Times New Roman" w:eastAsia="Times New Roman" w:hAnsi="Times New Roman" w:cs="Times New Roman"/>
          <w:b/>
          <w:sz w:val="26"/>
          <w:szCs w:val="26"/>
        </w:rPr>
      </w:pPr>
    </w:p>
    <w:p w:rsidR="003E4674" w:rsidRDefault="00C41624">
      <w:pPr>
        <w:spacing w:after="0" w:line="240" w:lineRule="auto"/>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3.4.3 Entity Relationship Diagram (ER diagram)</w:t>
      </w:r>
    </w:p>
    <w:p w:rsidR="003E4674" w:rsidRDefault="003E4674">
      <w:pPr>
        <w:spacing w:after="0" w:line="240" w:lineRule="auto"/>
        <w:jc w:val="center"/>
        <w:rPr>
          <w:rFonts w:ascii="Times New Roman" w:eastAsia="Times New Roman" w:hAnsi="Times New Roman" w:cs="Times New Roman"/>
          <w:b/>
          <w:sz w:val="26"/>
          <w:szCs w:val="26"/>
        </w:rPr>
      </w:pPr>
    </w:p>
    <w:p w:rsidR="003E4674" w:rsidRDefault="00C41624">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extent cx="4386263" cy="4543506"/>
            <wp:effectExtent l="0" t="0" r="0" b="0"/>
            <wp:docPr id="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4386263" cy="4543506"/>
                    </a:xfrm>
                    <a:prstGeom prst="rect">
                      <a:avLst/>
                    </a:prstGeom>
                    <a:ln/>
                  </pic:spPr>
                </pic:pic>
              </a:graphicData>
            </a:graphic>
          </wp:inline>
        </w:drawing>
      </w:r>
    </w:p>
    <w:p w:rsidR="003E4674" w:rsidRDefault="003E4674">
      <w:pPr>
        <w:spacing w:after="0" w:line="240" w:lineRule="auto"/>
        <w:jc w:val="center"/>
        <w:rPr>
          <w:rFonts w:ascii="Times New Roman" w:eastAsia="Times New Roman" w:hAnsi="Times New Roman" w:cs="Times New Roman"/>
          <w:b/>
          <w:sz w:val="26"/>
          <w:szCs w:val="26"/>
        </w:rPr>
      </w:pPr>
    </w:p>
    <w:p w:rsidR="003E4674" w:rsidRDefault="00C4162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Figure 3.4: The ER Diagram of User’s Side</w:t>
      </w:r>
    </w:p>
    <w:p w:rsidR="003E4674" w:rsidRDefault="00C41624">
      <w:pPr>
        <w:spacing w:line="480" w:lineRule="auto"/>
        <w:ind w:firstLine="720"/>
        <w:rPr>
          <w:rFonts w:ascii="Times New Roman" w:eastAsia="Times New Roman" w:hAnsi="Times New Roman" w:cs="Times New Roman"/>
          <w:b/>
          <w:sz w:val="26"/>
          <w:szCs w:val="26"/>
        </w:rPr>
      </w:pPr>
      <w:r>
        <w:rPr>
          <w:rFonts w:ascii="Times New Roman" w:eastAsia="Times New Roman" w:hAnsi="Times New Roman" w:cs="Times New Roman"/>
          <w:sz w:val="24"/>
          <w:szCs w:val="24"/>
        </w:rPr>
        <w:t>Figure 3.4 shows the database of the user of VR Speech, which keeps track of how many times the user speaks, the user’s average heart rate, amount of time that filler words being used and most used words in each sp</w:t>
      </w:r>
      <w:r>
        <w:rPr>
          <w:rFonts w:ascii="Times New Roman" w:eastAsia="Times New Roman" w:hAnsi="Times New Roman" w:cs="Times New Roman"/>
          <w:sz w:val="24"/>
          <w:szCs w:val="24"/>
        </w:rPr>
        <w:t>eech.</w:t>
      </w:r>
      <w:r>
        <w:rPr>
          <w:rFonts w:ascii="Times New Roman" w:eastAsia="Times New Roman" w:hAnsi="Times New Roman" w:cs="Times New Roman"/>
          <w:b/>
          <w:sz w:val="26"/>
          <w:szCs w:val="26"/>
        </w:rPr>
        <w:t xml:space="preserve"> </w:t>
      </w:r>
      <w:r>
        <w:br w:type="page"/>
      </w:r>
    </w:p>
    <w:p w:rsidR="003E4674" w:rsidRDefault="00C4162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6"/>
          <w:szCs w:val="26"/>
        </w:rPr>
        <w:lastRenderedPageBreak/>
        <w:t>3.4.4 User Interface</w:t>
      </w:r>
    </w:p>
    <w:p w:rsidR="003E4674" w:rsidRDefault="00C41624">
      <w:pPr>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hidden="0" allowOverlap="1">
            <wp:simplePos x="0" y="0"/>
            <wp:positionH relativeFrom="column">
              <wp:posOffset>676275</wp:posOffset>
            </wp:positionH>
            <wp:positionV relativeFrom="paragraph">
              <wp:posOffset>161925</wp:posOffset>
            </wp:positionV>
            <wp:extent cx="4693920" cy="2641600"/>
            <wp:effectExtent l="25400" t="25400" r="25400" b="25400"/>
            <wp:wrapTopAndBottom distT="0" distB="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693920" cy="2641600"/>
                    </a:xfrm>
                    <a:prstGeom prst="rect">
                      <a:avLst/>
                    </a:prstGeom>
                    <a:ln w="25400">
                      <a:solidFill>
                        <a:srgbClr val="F3F3F3"/>
                      </a:solidFill>
                      <a:prstDash val="solid"/>
                    </a:ln>
                  </pic:spPr>
                </pic:pic>
              </a:graphicData>
            </a:graphic>
          </wp:anchor>
        </w:drawing>
      </w:r>
    </w:p>
    <w:p w:rsidR="003E4674" w:rsidRDefault="00C4162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3.5: Welcome Page</w:t>
      </w:r>
    </w:p>
    <w:p w:rsidR="003E4674" w:rsidRDefault="003E4674">
      <w:pPr>
        <w:spacing w:after="0" w:line="480" w:lineRule="auto"/>
        <w:rPr>
          <w:rFonts w:ascii="Times New Roman" w:eastAsia="Times New Roman" w:hAnsi="Times New Roman" w:cs="Times New Roman"/>
          <w:sz w:val="24"/>
          <w:szCs w:val="24"/>
        </w:rPr>
      </w:pPr>
    </w:p>
    <w:p w:rsidR="003E4674" w:rsidRDefault="00C41624">
      <w:pPr>
        <w:spacing w:after="0"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3.5 shows the first page that the user will see when the software is being launched. This page has “Login”, “Register”, and “Exit” buttons and the user has to have an account in order to keep </w:t>
      </w:r>
      <w:r>
        <w:rPr>
          <w:rFonts w:ascii="Times New Roman" w:eastAsia="Times New Roman" w:hAnsi="Times New Roman" w:cs="Times New Roman"/>
          <w:sz w:val="24"/>
          <w:szCs w:val="24"/>
        </w:rPr>
        <w:t>track of the progress and development. If this is the first time for the user to use this software, “register” button can be used to create an account.</w:t>
      </w:r>
    </w:p>
    <w:p w:rsidR="003E4674" w:rsidRDefault="003E4674">
      <w:pPr>
        <w:spacing w:line="480" w:lineRule="auto"/>
        <w:rPr>
          <w:rFonts w:ascii="Times New Roman" w:eastAsia="Times New Roman" w:hAnsi="Times New Roman" w:cs="Times New Roman"/>
          <w:sz w:val="24"/>
          <w:szCs w:val="24"/>
        </w:rPr>
      </w:pPr>
    </w:p>
    <w:p w:rsidR="003E4674" w:rsidRDefault="003E4674">
      <w:pPr>
        <w:rPr>
          <w:rFonts w:ascii="Times New Roman" w:eastAsia="Times New Roman" w:hAnsi="Times New Roman" w:cs="Times New Roman"/>
          <w:sz w:val="24"/>
          <w:szCs w:val="24"/>
        </w:rPr>
      </w:pPr>
    </w:p>
    <w:p w:rsidR="003E4674" w:rsidRDefault="003E4674">
      <w:pPr>
        <w:rPr>
          <w:rFonts w:ascii="Times New Roman" w:eastAsia="Times New Roman" w:hAnsi="Times New Roman" w:cs="Times New Roman"/>
          <w:sz w:val="24"/>
          <w:szCs w:val="24"/>
        </w:rPr>
      </w:pPr>
    </w:p>
    <w:p w:rsidR="003E4674" w:rsidRDefault="003E4674">
      <w:pPr>
        <w:rPr>
          <w:rFonts w:ascii="Times New Roman" w:eastAsia="Times New Roman" w:hAnsi="Times New Roman" w:cs="Times New Roman"/>
          <w:sz w:val="24"/>
          <w:szCs w:val="24"/>
        </w:rPr>
      </w:pPr>
    </w:p>
    <w:p w:rsidR="003E4674" w:rsidRDefault="003E4674">
      <w:pPr>
        <w:spacing w:after="0" w:line="480" w:lineRule="auto"/>
        <w:rPr>
          <w:rFonts w:ascii="Times New Roman" w:eastAsia="Times New Roman" w:hAnsi="Times New Roman" w:cs="Times New Roman"/>
          <w:sz w:val="24"/>
          <w:szCs w:val="24"/>
        </w:rPr>
      </w:pPr>
    </w:p>
    <w:p w:rsidR="003E4674" w:rsidRDefault="003E4674">
      <w:pPr>
        <w:spacing w:after="0" w:line="480" w:lineRule="auto"/>
        <w:jc w:val="center"/>
        <w:rPr>
          <w:rFonts w:ascii="Times New Roman" w:eastAsia="Times New Roman" w:hAnsi="Times New Roman" w:cs="Times New Roman"/>
          <w:sz w:val="24"/>
          <w:szCs w:val="24"/>
        </w:rPr>
      </w:pPr>
    </w:p>
    <w:p w:rsidR="003E4674" w:rsidRDefault="00C41624">
      <w:pPr>
        <w:spacing w:after="0" w:line="480" w:lineRule="auto"/>
        <w:jc w:val="center"/>
        <w:rPr>
          <w:rFonts w:ascii="Times New Roman" w:eastAsia="Times New Roman" w:hAnsi="Times New Roman" w:cs="Times New Roman"/>
          <w:sz w:val="24"/>
          <w:szCs w:val="24"/>
        </w:rPr>
      </w:pPr>
      <w:r>
        <w:rPr>
          <w:noProof/>
        </w:rPr>
        <w:lastRenderedPageBreak/>
        <w:drawing>
          <wp:anchor distT="0" distB="0" distL="114300" distR="114300" simplePos="0" relativeHeight="251662336" behindDoc="0" locked="0" layoutInCell="1" hidden="0" allowOverlap="1">
            <wp:simplePos x="0" y="0"/>
            <wp:positionH relativeFrom="column">
              <wp:posOffset>361950</wp:posOffset>
            </wp:positionH>
            <wp:positionV relativeFrom="paragraph">
              <wp:posOffset>266700</wp:posOffset>
            </wp:positionV>
            <wp:extent cx="5379720" cy="3026092"/>
            <wp:effectExtent l="25400" t="25400" r="25400" b="25400"/>
            <wp:wrapTopAndBottom distT="0" distB="0"/>
            <wp:docPr id="4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379720" cy="3026092"/>
                    </a:xfrm>
                    <a:prstGeom prst="rect">
                      <a:avLst/>
                    </a:prstGeom>
                    <a:ln w="25400">
                      <a:solidFill>
                        <a:srgbClr val="F3F3F3"/>
                      </a:solidFill>
                      <a:prstDash val="solid"/>
                    </a:ln>
                  </pic:spPr>
                </pic:pic>
              </a:graphicData>
            </a:graphic>
          </wp:anchor>
        </w:drawing>
      </w:r>
    </w:p>
    <w:p w:rsidR="003E4674" w:rsidRDefault="003E4674">
      <w:pPr>
        <w:spacing w:after="0" w:line="480" w:lineRule="auto"/>
        <w:jc w:val="center"/>
        <w:rPr>
          <w:rFonts w:ascii="Times New Roman" w:eastAsia="Times New Roman" w:hAnsi="Times New Roman" w:cs="Times New Roman"/>
          <w:sz w:val="24"/>
          <w:szCs w:val="24"/>
        </w:rPr>
      </w:pPr>
    </w:p>
    <w:p w:rsidR="003E4674" w:rsidRDefault="00C4162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3.6: Register Page</w:t>
      </w:r>
    </w:p>
    <w:p w:rsidR="003E4674" w:rsidRDefault="003E4674">
      <w:pPr>
        <w:spacing w:after="0" w:line="480" w:lineRule="auto"/>
        <w:rPr>
          <w:rFonts w:ascii="Times New Roman" w:eastAsia="Times New Roman" w:hAnsi="Times New Roman" w:cs="Times New Roman"/>
          <w:sz w:val="24"/>
          <w:szCs w:val="24"/>
        </w:rPr>
      </w:pPr>
    </w:p>
    <w:p w:rsidR="003E4674" w:rsidRDefault="00C41624">
      <w:pPr>
        <w:spacing w:after="0"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3.6 shows the register page that the user can use to create one’s account. The user has to fill out the full name and occupation. Username cannot</w:t>
      </w:r>
      <w:r>
        <w:rPr>
          <w:sz w:val="24"/>
          <w:szCs w:val="24"/>
        </w:rPr>
        <w:t xml:space="preserve"> </w:t>
      </w:r>
      <w:r>
        <w:rPr>
          <w:rFonts w:ascii="Times New Roman" w:eastAsia="Times New Roman" w:hAnsi="Times New Roman" w:cs="Times New Roman"/>
          <w:sz w:val="24"/>
          <w:szCs w:val="24"/>
        </w:rPr>
        <w:t>be the same for multiple users. The user also has to confirm one’s password for safety reason.</w:t>
      </w:r>
    </w:p>
    <w:p w:rsidR="003E4674" w:rsidRDefault="003E4674">
      <w:pPr>
        <w:jc w:val="center"/>
        <w:rPr>
          <w:rFonts w:ascii="Times New Roman" w:eastAsia="Times New Roman" w:hAnsi="Times New Roman" w:cs="Times New Roman"/>
          <w:sz w:val="24"/>
          <w:szCs w:val="24"/>
        </w:rPr>
      </w:pPr>
    </w:p>
    <w:p w:rsidR="003E4674" w:rsidRDefault="003E4674">
      <w:pPr>
        <w:jc w:val="center"/>
        <w:rPr>
          <w:rFonts w:ascii="Times New Roman" w:eastAsia="Times New Roman" w:hAnsi="Times New Roman" w:cs="Times New Roman"/>
          <w:sz w:val="24"/>
          <w:szCs w:val="24"/>
        </w:rPr>
      </w:pPr>
    </w:p>
    <w:p w:rsidR="003E4674" w:rsidRDefault="003E4674">
      <w:pPr>
        <w:jc w:val="center"/>
        <w:rPr>
          <w:rFonts w:ascii="Times New Roman" w:eastAsia="Times New Roman" w:hAnsi="Times New Roman" w:cs="Times New Roman"/>
          <w:sz w:val="24"/>
          <w:szCs w:val="24"/>
        </w:rPr>
      </w:pPr>
    </w:p>
    <w:p w:rsidR="003E4674" w:rsidRDefault="003E4674">
      <w:pPr>
        <w:jc w:val="center"/>
        <w:rPr>
          <w:rFonts w:ascii="Times New Roman" w:eastAsia="Times New Roman" w:hAnsi="Times New Roman" w:cs="Times New Roman"/>
          <w:sz w:val="24"/>
          <w:szCs w:val="24"/>
        </w:rPr>
      </w:pPr>
    </w:p>
    <w:p w:rsidR="003E4674" w:rsidRDefault="003E4674">
      <w:pPr>
        <w:jc w:val="center"/>
        <w:rPr>
          <w:rFonts w:ascii="Times New Roman" w:eastAsia="Times New Roman" w:hAnsi="Times New Roman" w:cs="Times New Roman"/>
          <w:sz w:val="24"/>
          <w:szCs w:val="24"/>
        </w:rPr>
      </w:pPr>
    </w:p>
    <w:p w:rsidR="003E4674" w:rsidRDefault="003E4674">
      <w:pPr>
        <w:jc w:val="center"/>
        <w:rPr>
          <w:rFonts w:ascii="Times New Roman" w:eastAsia="Times New Roman" w:hAnsi="Times New Roman" w:cs="Times New Roman"/>
          <w:sz w:val="24"/>
          <w:szCs w:val="24"/>
        </w:rPr>
      </w:pPr>
    </w:p>
    <w:p w:rsidR="003E4674" w:rsidRDefault="003E4674">
      <w:pPr>
        <w:rPr>
          <w:rFonts w:ascii="Times New Roman" w:eastAsia="Times New Roman" w:hAnsi="Times New Roman" w:cs="Times New Roman"/>
          <w:sz w:val="24"/>
          <w:szCs w:val="24"/>
        </w:rPr>
      </w:pPr>
    </w:p>
    <w:p w:rsidR="003E4674" w:rsidRDefault="003E4674">
      <w:pPr>
        <w:rPr>
          <w:rFonts w:ascii="Times New Roman" w:eastAsia="Times New Roman" w:hAnsi="Times New Roman" w:cs="Times New Roman"/>
          <w:sz w:val="24"/>
          <w:szCs w:val="24"/>
        </w:rPr>
      </w:pPr>
    </w:p>
    <w:p w:rsidR="003E4674" w:rsidRDefault="00C41624">
      <w:pPr>
        <w:jc w:val="center"/>
        <w:rPr>
          <w:rFonts w:ascii="Times New Roman" w:eastAsia="Times New Roman" w:hAnsi="Times New Roman" w:cs="Times New Roman"/>
          <w:sz w:val="24"/>
          <w:szCs w:val="24"/>
        </w:rPr>
      </w:pPr>
      <w:r>
        <w:rPr>
          <w:noProof/>
        </w:rPr>
        <w:lastRenderedPageBreak/>
        <w:drawing>
          <wp:anchor distT="0" distB="0" distL="0" distR="0" simplePos="0" relativeHeight="251663360" behindDoc="0" locked="0" layoutInCell="1" hidden="0" allowOverlap="1">
            <wp:simplePos x="0" y="0"/>
            <wp:positionH relativeFrom="column">
              <wp:posOffset>600075</wp:posOffset>
            </wp:positionH>
            <wp:positionV relativeFrom="paragraph">
              <wp:posOffset>85725</wp:posOffset>
            </wp:positionV>
            <wp:extent cx="4702009" cy="2646387"/>
            <wp:effectExtent l="25400" t="25400" r="25400" b="25400"/>
            <wp:wrapTopAndBottom distT="0" distB="0"/>
            <wp:docPr id="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702009" cy="2646387"/>
                    </a:xfrm>
                    <a:prstGeom prst="rect">
                      <a:avLst/>
                    </a:prstGeom>
                    <a:ln w="25400">
                      <a:solidFill>
                        <a:srgbClr val="F3F3F3"/>
                      </a:solidFill>
                      <a:prstDash val="solid"/>
                    </a:ln>
                  </pic:spPr>
                </pic:pic>
              </a:graphicData>
            </a:graphic>
          </wp:anchor>
        </w:drawing>
      </w:r>
    </w:p>
    <w:p w:rsidR="003E4674" w:rsidRDefault="00C4162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3.7: Login Page</w:t>
      </w:r>
    </w:p>
    <w:p w:rsidR="003E4674" w:rsidRDefault="003E4674">
      <w:pPr>
        <w:spacing w:after="0" w:line="480" w:lineRule="auto"/>
        <w:rPr>
          <w:rFonts w:ascii="Times New Roman" w:eastAsia="Times New Roman" w:hAnsi="Times New Roman" w:cs="Times New Roman"/>
          <w:sz w:val="24"/>
          <w:szCs w:val="24"/>
        </w:rPr>
      </w:pPr>
    </w:p>
    <w:p w:rsidR="003E4674" w:rsidRDefault="00C41624">
      <w:pPr>
        <w:spacing w:after="0"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3.7 shows the login page. User can use an account that has been created to login in this page. However, if user wants to go back or exit the software, the back button can be used to go back to </w:t>
      </w:r>
      <w:proofErr w:type="gramStart"/>
      <w:r>
        <w:rPr>
          <w:rFonts w:ascii="Times New Roman" w:eastAsia="Times New Roman" w:hAnsi="Times New Roman" w:cs="Times New Roman"/>
          <w:sz w:val="24"/>
          <w:szCs w:val="24"/>
        </w:rPr>
        <w:t>the  welcome</w:t>
      </w:r>
      <w:proofErr w:type="gramEnd"/>
      <w:r>
        <w:rPr>
          <w:rFonts w:ascii="Times New Roman" w:eastAsia="Times New Roman" w:hAnsi="Times New Roman" w:cs="Times New Roman"/>
          <w:sz w:val="24"/>
          <w:szCs w:val="24"/>
        </w:rPr>
        <w:t xml:space="preserve"> page. If the user</w:t>
      </w:r>
      <w:r>
        <w:rPr>
          <w:rFonts w:ascii="Times New Roman" w:eastAsia="Times New Roman" w:hAnsi="Times New Roman" w:cs="Times New Roman"/>
          <w:sz w:val="24"/>
          <w:szCs w:val="24"/>
        </w:rPr>
        <w:t xml:space="preserve"> forgot password, the “forget password” button can be used to recover it.</w:t>
      </w: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C41624">
      <w:pPr>
        <w:spacing w:after="0" w:line="480" w:lineRule="auto"/>
        <w:jc w:val="center"/>
        <w:rPr>
          <w:rFonts w:ascii="Times New Roman" w:eastAsia="Times New Roman" w:hAnsi="Times New Roman" w:cs="Times New Roman"/>
          <w:sz w:val="24"/>
          <w:szCs w:val="24"/>
        </w:rPr>
      </w:pPr>
      <w:r>
        <w:rPr>
          <w:noProof/>
        </w:rPr>
        <w:lastRenderedPageBreak/>
        <w:drawing>
          <wp:anchor distT="0" distB="0" distL="114300" distR="114300" simplePos="0" relativeHeight="251664384" behindDoc="0" locked="0" layoutInCell="1" hidden="0" allowOverlap="1">
            <wp:simplePos x="0" y="0"/>
            <wp:positionH relativeFrom="column">
              <wp:posOffset>352425</wp:posOffset>
            </wp:positionH>
            <wp:positionV relativeFrom="paragraph">
              <wp:posOffset>152400</wp:posOffset>
            </wp:positionV>
            <wp:extent cx="5182235" cy="2916555"/>
            <wp:effectExtent l="25400" t="25400" r="25400" b="25400"/>
            <wp:wrapTopAndBottom distT="0" distB="0"/>
            <wp:docPr id="4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l="26" r="25"/>
                    <a:stretch>
                      <a:fillRect/>
                    </a:stretch>
                  </pic:blipFill>
                  <pic:spPr>
                    <a:xfrm>
                      <a:off x="0" y="0"/>
                      <a:ext cx="5182235" cy="2916555"/>
                    </a:xfrm>
                    <a:prstGeom prst="rect">
                      <a:avLst/>
                    </a:prstGeom>
                    <a:ln w="25400">
                      <a:solidFill>
                        <a:srgbClr val="F3F3F3"/>
                      </a:solidFill>
                      <a:prstDash val="solid"/>
                    </a:ln>
                  </pic:spPr>
                </pic:pic>
              </a:graphicData>
            </a:graphic>
          </wp:anchor>
        </w:drawing>
      </w:r>
    </w:p>
    <w:p w:rsidR="003E4674" w:rsidRDefault="00C4162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3.8: Main Menu Page</w:t>
      </w:r>
    </w:p>
    <w:p w:rsidR="003E4674" w:rsidRDefault="003E4674">
      <w:pPr>
        <w:spacing w:after="0" w:line="480" w:lineRule="auto"/>
        <w:jc w:val="center"/>
        <w:rPr>
          <w:rFonts w:ascii="Times New Roman" w:eastAsia="Times New Roman" w:hAnsi="Times New Roman" w:cs="Times New Roman"/>
          <w:sz w:val="24"/>
          <w:szCs w:val="24"/>
        </w:rPr>
      </w:pPr>
    </w:p>
    <w:p w:rsidR="003E4674" w:rsidRDefault="00C41624">
      <w:pPr>
        <w:spacing w:after="0"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3.8 shows the main menu page that user will see after logging in successfully. The user can start recording the speech by clicking start. The audience behavior will be set to auto which mean they will react to how well the speaker performs. The sett</w:t>
      </w:r>
      <w:r>
        <w:rPr>
          <w:rFonts w:ascii="Times New Roman" w:eastAsia="Times New Roman" w:hAnsi="Times New Roman" w:cs="Times New Roman"/>
          <w:sz w:val="24"/>
          <w:szCs w:val="24"/>
        </w:rPr>
        <w:t>ing button allows the user to set the audience behavior. Lastly, the user can click the “profile” button to go to the personal performance.</w:t>
      </w: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48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C41624">
      <w:pPr>
        <w:spacing w:after="0" w:line="240" w:lineRule="auto"/>
        <w:ind w:firstLine="567"/>
        <w:jc w:val="both"/>
        <w:rPr>
          <w:rFonts w:ascii="Times New Roman" w:eastAsia="Times New Roman" w:hAnsi="Times New Roman" w:cs="Times New Roman"/>
          <w:sz w:val="24"/>
          <w:szCs w:val="24"/>
        </w:rPr>
      </w:pPr>
      <w:r>
        <w:rPr>
          <w:noProof/>
        </w:rPr>
        <w:lastRenderedPageBreak/>
        <w:drawing>
          <wp:anchor distT="0" distB="0" distL="114300" distR="114300" simplePos="0" relativeHeight="251665408" behindDoc="0" locked="0" layoutInCell="1" hidden="0" allowOverlap="1">
            <wp:simplePos x="0" y="0"/>
            <wp:positionH relativeFrom="column">
              <wp:posOffset>161925</wp:posOffset>
            </wp:positionH>
            <wp:positionV relativeFrom="paragraph">
              <wp:posOffset>161925</wp:posOffset>
            </wp:positionV>
            <wp:extent cx="5946775" cy="3340100"/>
            <wp:effectExtent l="25400" t="25400" r="25400" b="25400"/>
            <wp:wrapTopAndBottom distT="0" distB="0"/>
            <wp:docPr id="4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t="74" b="73"/>
                    <a:stretch>
                      <a:fillRect/>
                    </a:stretch>
                  </pic:blipFill>
                  <pic:spPr>
                    <a:xfrm>
                      <a:off x="0" y="0"/>
                      <a:ext cx="5946775" cy="3340100"/>
                    </a:xfrm>
                    <a:prstGeom prst="rect">
                      <a:avLst/>
                    </a:prstGeom>
                    <a:ln w="25400">
                      <a:solidFill>
                        <a:srgbClr val="F3F3F3"/>
                      </a:solidFill>
                      <a:prstDash val="solid"/>
                    </a:ln>
                  </pic:spPr>
                </pic:pic>
              </a:graphicData>
            </a:graphic>
          </wp:anchor>
        </w:drawing>
      </w:r>
    </w:p>
    <w:p w:rsidR="003E4674" w:rsidRDefault="00C4162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3.9: Summary Page</w:t>
      </w:r>
    </w:p>
    <w:p w:rsidR="003E4674" w:rsidRDefault="00C41624">
      <w:pPr>
        <w:spacing w:after="0"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3.10 show cumulative results of users including amount of words, average heart rate, and amount of filler words, the amount of time that users </w:t>
      </w:r>
      <w:bookmarkStart w:id="1" w:name="_GoBack"/>
      <w:bookmarkEnd w:id="1"/>
      <w:r>
        <w:rPr>
          <w:rFonts w:ascii="Times New Roman" w:eastAsia="Times New Roman" w:hAnsi="Times New Roman" w:cs="Times New Roman"/>
          <w:sz w:val="24"/>
          <w:szCs w:val="24"/>
        </w:rPr>
        <w:t xml:space="preserve">hands are </w:t>
      </w:r>
      <w:del w:id="2" w:author="Shubhashree" w:date="2019-11-30T22:51:00Z">
        <w:r w:rsidDel="0083320D">
          <w:rPr>
            <w:rFonts w:ascii="Times New Roman" w:eastAsia="Times New Roman" w:hAnsi="Times New Roman" w:cs="Times New Roman"/>
            <w:sz w:val="24"/>
            <w:szCs w:val="24"/>
          </w:rPr>
          <w:delText>ideling</w:delText>
        </w:r>
      </w:del>
      <w:ins w:id="3" w:author="Shubhashree" w:date="2019-11-30T22:51:00Z">
        <w:r w:rsidR="0083320D">
          <w:rPr>
            <w:rFonts w:ascii="Times New Roman" w:eastAsia="Times New Roman" w:hAnsi="Times New Roman" w:cs="Times New Roman"/>
            <w:sz w:val="24"/>
            <w:szCs w:val="24"/>
          </w:rPr>
          <w:t>idling</w:t>
        </w:r>
      </w:ins>
      <w:r>
        <w:rPr>
          <w:rFonts w:ascii="Times New Roman" w:eastAsia="Times New Roman" w:hAnsi="Times New Roman" w:cs="Times New Roman"/>
          <w:sz w:val="24"/>
          <w:szCs w:val="24"/>
        </w:rPr>
        <w:t>.</w:t>
      </w: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3E4674">
      <w:pPr>
        <w:spacing w:after="0" w:line="240" w:lineRule="auto"/>
        <w:ind w:firstLine="567"/>
        <w:jc w:val="both"/>
        <w:rPr>
          <w:rFonts w:ascii="Times New Roman" w:eastAsia="Times New Roman" w:hAnsi="Times New Roman" w:cs="Times New Roman"/>
          <w:sz w:val="24"/>
          <w:szCs w:val="24"/>
        </w:rPr>
      </w:pPr>
    </w:p>
    <w:p w:rsidR="003E4674" w:rsidRDefault="00C41624">
      <w:pPr>
        <w:spacing w:line="259" w:lineRule="auto"/>
        <w:rPr>
          <w:rFonts w:ascii="Times New Roman" w:eastAsia="Times New Roman" w:hAnsi="Times New Roman" w:cs="Times New Roman"/>
          <w:sz w:val="24"/>
          <w:szCs w:val="24"/>
        </w:rPr>
      </w:pPr>
      <w:r>
        <w:br w:type="page"/>
      </w:r>
    </w:p>
    <w:p w:rsidR="003E4674" w:rsidRDefault="00C41624">
      <w:pPr>
        <w:spacing w:line="259" w:lineRule="auto"/>
        <w:rPr>
          <w:rFonts w:ascii="Times New Roman" w:eastAsia="Times New Roman" w:hAnsi="Times New Roman" w:cs="Times New Roman"/>
          <w:sz w:val="24"/>
          <w:szCs w:val="24"/>
        </w:rPr>
      </w:pPr>
      <w:r>
        <w:rPr>
          <w:noProof/>
        </w:rPr>
        <w:lastRenderedPageBreak/>
        <w:drawing>
          <wp:anchor distT="0" distB="0" distL="0" distR="0" simplePos="0" relativeHeight="251666432" behindDoc="0" locked="0" layoutInCell="1" hidden="0" allowOverlap="1">
            <wp:simplePos x="0" y="0"/>
            <wp:positionH relativeFrom="column">
              <wp:posOffset>85725</wp:posOffset>
            </wp:positionH>
            <wp:positionV relativeFrom="paragraph">
              <wp:posOffset>85725</wp:posOffset>
            </wp:positionV>
            <wp:extent cx="5943600" cy="3345180"/>
            <wp:effectExtent l="25400" t="25400" r="25400" b="25400"/>
            <wp:wrapTopAndBottom distT="0" distB="0"/>
            <wp:docPr id="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l="28" r="28"/>
                    <a:stretch>
                      <a:fillRect/>
                    </a:stretch>
                  </pic:blipFill>
                  <pic:spPr>
                    <a:xfrm>
                      <a:off x="0" y="0"/>
                      <a:ext cx="5943600" cy="3345180"/>
                    </a:xfrm>
                    <a:prstGeom prst="rect">
                      <a:avLst/>
                    </a:prstGeom>
                    <a:ln w="25400">
                      <a:solidFill>
                        <a:srgbClr val="F3F3F3"/>
                      </a:solidFill>
                      <a:prstDash val="solid"/>
                    </a:ln>
                  </pic:spPr>
                </pic:pic>
              </a:graphicData>
            </a:graphic>
          </wp:anchor>
        </w:drawing>
      </w:r>
    </w:p>
    <w:p w:rsidR="003E4674" w:rsidRDefault="00C4162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3.10</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Result Page</w:t>
      </w:r>
    </w:p>
    <w:p w:rsidR="003E4674" w:rsidRDefault="00C41624">
      <w:pPr>
        <w:spacing w:after="0" w:line="480" w:lineRule="auto"/>
        <w:ind w:firstLine="720"/>
        <w:jc w:val="both"/>
        <w:rPr>
          <w:rFonts w:ascii="Times New Roman" w:eastAsia="Times New Roman" w:hAnsi="Times New Roman" w:cs="Times New Roman"/>
          <w:sz w:val="24"/>
          <w:szCs w:val="24"/>
        </w:rPr>
      </w:pPr>
      <w:bookmarkStart w:id="4" w:name="_gjdgxs" w:colFirst="0" w:colLast="0"/>
      <w:bookmarkEnd w:id="4"/>
      <w:r>
        <w:rPr>
          <w:rFonts w:ascii="Times New Roman" w:eastAsia="Times New Roman" w:hAnsi="Times New Roman" w:cs="Times New Roman"/>
          <w:sz w:val="24"/>
          <w:szCs w:val="24"/>
        </w:rPr>
        <w:tab/>
        <w:t>Figure 3.11 shows the result of the previous speech i</w:t>
      </w:r>
      <w:r>
        <w:rPr>
          <w:rFonts w:ascii="Times New Roman" w:eastAsia="Times New Roman" w:hAnsi="Times New Roman" w:cs="Times New Roman"/>
          <w:sz w:val="24"/>
          <w:szCs w:val="24"/>
        </w:rPr>
        <w:t>ncluding the amount of words that the user has spoken length of speech, amount of filler words, and average heart rate. There are graphs that show both heart rate and filler words for the user to understand and improve in the next speech.</w:t>
      </w:r>
    </w:p>
    <w:p w:rsidR="003E4674" w:rsidRDefault="003E4674">
      <w:pPr>
        <w:spacing w:line="480" w:lineRule="auto"/>
        <w:rPr>
          <w:rFonts w:ascii="Times New Roman" w:eastAsia="Times New Roman" w:hAnsi="Times New Roman" w:cs="Times New Roman"/>
          <w:sz w:val="24"/>
          <w:szCs w:val="24"/>
        </w:rPr>
      </w:pPr>
    </w:p>
    <w:sectPr w:rsidR="003E4674">
      <w:head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624" w:rsidRDefault="00C41624">
      <w:pPr>
        <w:spacing w:after="0" w:line="240" w:lineRule="auto"/>
      </w:pPr>
      <w:r>
        <w:separator/>
      </w:r>
    </w:p>
  </w:endnote>
  <w:endnote w:type="continuationSeparator" w:id="0">
    <w:p w:rsidR="00C41624" w:rsidRDefault="00C41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624" w:rsidRDefault="00C41624">
      <w:pPr>
        <w:spacing w:after="0" w:line="240" w:lineRule="auto"/>
      </w:pPr>
      <w:r>
        <w:separator/>
      </w:r>
    </w:p>
  </w:footnote>
  <w:footnote w:type="continuationSeparator" w:id="0">
    <w:p w:rsidR="00C41624" w:rsidRDefault="00C416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674" w:rsidRDefault="003E467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B0AF4"/>
    <w:multiLevelType w:val="multilevel"/>
    <w:tmpl w:val="C172ED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5865550A"/>
    <w:multiLevelType w:val="multilevel"/>
    <w:tmpl w:val="6ECE31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4674"/>
    <w:rsid w:val="003E4674"/>
    <w:rsid w:val="0083320D"/>
    <w:rsid w:val="00C41624"/>
    <w:rsid w:val="00DA624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th-TH"/>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624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A6245"/>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th-TH"/>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624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A6245"/>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1156</Words>
  <Characters>5549</Characters>
  <Application>Microsoft Office Word</Application>
  <DocSecurity>0</DocSecurity>
  <Lines>252</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Shubhashree</cp:lastModifiedBy>
  <cp:revision>2</cp:revision>
  <dcterms:created xsi:type="dcterms:W3CDTF">2019-11-30T15:36:00Z</dcterms:created>
  <dcterms:modified xsi:type="dcterms:W3CDTF">2019-11-30T15:53:00Z</dcterms:modified>
</cp:coreProperties>
</file>